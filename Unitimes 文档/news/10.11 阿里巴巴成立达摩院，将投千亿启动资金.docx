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FE1229" w14:textId="1E5052A7" w:rsidR="00877E4F" w:rsidRPr="00877E4F" w:rsidRDefault="00AC087F" w:rsidP="00877E4F">
      <w:pPr>
        <w:widowControl/>
        <w:spacing w:before="100" w:beforeAutospacing="1" w:after="100" w:afterAutospacing="1" w:line="0" w:lineRule="atLeast"/>
        <w:jc w:val="center"/>
        <w:outlineLvl w:val="0"/>
        <w:rPr>
          <w:rFonts w:asciiTheme="minorEastAsia" w:hAnsiTheme="minorEastAsia" w:cs="Times New Roman"/>
          <w:b/>
          <w:bCs/>
          <w:color w:val="303030"/>
          <w:kern w:val="36"/>
          <w:sz w:val="28"/>
          <w:szCs w:val="28"/>
        </w:rPr>
      </w:pPr>
      <w:r w:rsidRPr="00AC087F">
        <w:rPr>
          <w:rFonts w:asciiTheme="minorEastAsia" w:hAnsiTheme="minorEastAsia" w:cs="Times New Roman" w:hint="eastAsia"/>
          <w:b/>
          <w:bCs/>
          <w:color w:val="303030"/>
          <w:kern w:val="36"/>
          <w:sz w:val="28"/>
          <w:szCs w:val="28"/>
        </w:rPr>
        <w:t>阿里巴巴成立达摩院，</w:t>
      </w:r>
      <w:r w:rsidR="00D11CC6">
        <w:rPr>
          <w:rFonts w:asciiTheme="minorEastAsia" w:hAnsiTheme="minorEastAsia" w:cs="Times New Roman" w:hint="eastAsia"/>
          <w:b/>
          <w:bCs/>
          <w:color w:val="303030"/>
          <w:kern w:val="36"/>
          <w:sz w:val="28"/>
          <w:szCs w:val="28"/>
        </w:rPr>
        <w:t>将</w:t>
      </w:r>
      <w:r>
        <w:rPr>
          <w:rFonts w:asciiTheme="minorEastAsia" w:hAnsiTheme="minorEastAsia" w:cs="Times New Roman" w:hint="eastAsia"/>
          <w:b/>
          <w:bCs/>
          <w:color w:val="303030"/>
          <w:kern w:val="36"/>
          <w:sz w:val="28"/>
          <w:szCs w:val="28"/>
        </w:rPr>
        <w:t>投</w:t>
      </w:r>
      <w:r w:rsidR="00064DAC">
        <w:rPr>
          <w:rFonts w:asciiTheme="minorEastAsia" w:hAnsiTheme="minorEastAsia" w:cs="Times New Roman" w:hint="eastAsia"/>
          <w:b/>
          <w:bCs/>
          <w:color w:val="303030"/>
          <w:kern w:val="36"/>
          <w:sz w:val="28"/>
          <w:szCs w:val="28"/>
        </w:rPr>
        <w:t>千亿</w:t>
      </w:r>
      <w:r w:rsidRPr="00AC087F">
        <w:rPr>
          <w:rFonts w:asciiTheme="minorEastAsia" w:hAnsiTheme="minorEastAsia" w:cs="Times New Roman" w:hint="eastAsia"/>
          <w:b/>
          <w:bCs/>
          <w:color w:val="303030"/>
          <w:kern w:val="36"/>
          <w:sz w:val="28"/>
          <w:szCs w:val="28"/>
        </w:rPr>
        <w:t>启动资金</w:t>
      </w:r>
    </w:p>
    <w:p w14:paraId="580B86EF" w14:textId="56832484" w:rsidR="00AC087F" w:rsidRDefault="00717B28" w:rsidP="00877E4F">
      <w:pPr>
        <w:widowControl/>
        <w:spacing w:before="100" w:beforeAutospacing="1" w:after="100" w:afterAutospacing="1" w:line="0" w:lineRule="atLeast"/>
        <w:jc w:val="center"/>
        <w:outlineLvl w:val="0"/>
        <w:rPr>
          <w:rFonts w:asciiTheme="minorEastAsia" w:hAnsiTheme="minorEastAsia" w:cs="Times New Roman"/>
          <w:b/>
          <w:bCs/>
          <w:color w:val="303030"/>
          <w:kern w:val="36"/>
        </w:rPr>
      </w:pPr>
      <w:r>
        <w:rPr>
          <w:rFonts w:asciiTheme="minorEastAsia" w:hAnsiTheme="minorEastAsia" w:cs="Times New Roman" w:hint="eastAsia"/>
          <w:b/>
          <w:bCs/>
          <w:color w:val="303030"/>
          <w:kern w:val="36"/>
        </w:rPr>
        <w:t>作者</w:t>
      </w:r>
      <w:r w:rsidR="00AC087F" w:rsidRPr="00AC087F">
        <w:rPr>
          <w:rFonts w:asciiTheme="minorEastAsia" w:hAnsiTheme="minorEastAsia" w:cs="Times New Roman" w:hint="eastAsia"/>
          <w:b/>
          <w:bCs/>
          <w:color w:val="303030"/>
          <w:kern w:val="36"/>
        </w:rPr>
        <w:t>：徐雪    2017.10.11</w:t>
      </w:r>
    </w:p>
    <w:p w14:paraId="4DB0CDA7" w14:textId="50D32B32" w:rsidR="00084277" w:rsidRPr="00877E4F" w:rsidRDefault="00AC087F" w:rsidP="0016472C">
      <w:pPr>
        <w:widowControl/>
        <w:jc w:val="center"/>
        <w:rPr>
          <w:rFonts w:asciiTheme="minorEastAsia" w:hAnsiTheme="minorEastAsia" w:cs="Times New Roman"/>
          <w:i/>
          <w:color w:val="111111"/>
          <w:kern w:val="0"/>
          <w:shd w:val="clear" w:color="auto" w:fill="FFFFFF"/>
        </w:rPr>
      </w:pPr>
      <w:r w:rsidRPr="00877E4F">
        <w:rPr>
          <w:rFonts w:asciiTheme="minorEastAsia" w:hAnsiTheme="minorEastAsia" w:cs="Times New Roman" w:hint="eastAsia"/>
          <w:i/>
          <w:color w:val="111111"/>
          <w:kern w:val="0"/>
          <w:shd w:val="clear" w:color="auto" w:fill="FFFFFF"/>
        </w:rPr>
        <w:t>“</w:t>
      </w:r>
      <w:r w:rsidR="00877E4F" w:rsidRPr="00877E4F">
        <w:rPr>
          <w:rFonts w:asciiTheme="minorEastAsia" w:hAnsiTheme="minorEastAsia" w:cs="Times New Roman" w:hint="eastAsia"/>
          <w:i/>
          <w:color w:val="111111"/>
          <w:kern w:val="0"/>
          <w:shd w:val="clear" w:color="auto" w:fill="FFFFFF"/>
        </w:rPr>
        <w:t>今天的阿里巴巴已经不是普通的商业公司。我们拥有的资源是社会和时代给与的，我们</w:t>
      </w:r>
      <w:r w:rsidR="00F66C9A">
        <w:rPr>
          <w:rFonts w:asciiTheme="minorEastAsia" w:hAnsiTheme="minorEastAsia" w:cs="Times New Roman" w:hint="eastAsia"/>
          <w:i/>
          <w:color w:val="111111"/>
          <w:kern w:val="0"/>
          <w:shd w:val="clear" w:color="auto" w:fill="FFFFFF"/>
        </w:rPr>
        <w:t>要回馈社会，而不是只想着赚更多钱。阿里巴巴要对世界和未来有担当。-马云</w:t>
      </w:r>
      <w:r w:rsidR="00877E4F" w:rsidRPr="00877E4F">
        <w:rPr>
          <w:rFonts w:asciiTheme="minorEastAsia" w:hAnsiTheme="minorEastAsia" w:cs="Times New Roman" w:hint="eastAsia"/>
          <w:i/>
          <w:color w:val="111111"/>
          <w:kern w:val="0"/>
          <w:shd w:val="clear" w:color="auto" w:fill="FFFFFF"/>
        </w:rPr>
        <w:t>”</w:t>
      </w:r>
    </w:p>
    <w:p w14:paraId="547FC71B" w14:textId="77777777" w:rsidR="00877E4F" w:rsidRPr="00877E4F" w:rsidRDefault="00877E4F" w:rsidP="00877E4F">
      <w:pPr>
        <w:widowControl/>
        <w:jc w:val="left"/>
        <w:rPr>
          <w:rFonts w:asciiTheme="minorEastAsia" w:hAnsiTheme="minorEastAsia" w:cs="Times New Roman"/>
          <w:color w:val="111111"/>
          <w:kern w:val="0"/>
          <w:shd w:val="clear" w:color="auto" w:fill="FFFFFF"/>
        </w:rPr>
      </w:pPr>
    </w:p>
    <w:p w14:paraId="45064268" w14:textId="3BEC04E7" w:rsidR="00AC087F" w:rsidRPr="00AC087F" w:rsidRDefault="00AC087F" w:rsidP="00F66741">
      <w:pPr>
        <w:widowControl/>
        <w:ind w:firstLineChars="200" w:firstLine="480"/>
        <w:rPr>
          <w:rFonts w:asciiTheme="minorEastAsia" w:hAnsiTheme="minorEastAsia" w:cs="Times New Roman"/>
          <w:color w:val="111111"/>
          <w:kern w:val="0"/>
          <w:shd w:val="clear" w:color="auto" w:fill="FFFFFF"/>
        </w:rPr>
      </w:pPr>
      <w:r w:rsidRPr="00AC087F">
        <w:rPr>
          <w:rFonts w:asciiTheme="minorEastAsia" w:hAnsiTheme="minorEastAsia" w:cs="Times New Roman" w:hint="eastAsia"/>
          <w:color w:val="111111"/>
          <w:kern w:val="0"/>
          <w:shd w:val="clear" w:color="auto" w:fill="FFFFFF"/>
        </w:rPr>
        <w:t>阿里巴巴集团今日宣布成立</w:t>
      </w:r>
      <w:r w:rsidR="00FF568D">
        <w:rPr>
          <w:rFonts w:asciiTheme="minorEastAsia" w:hAnsiTheme="minorEastAsia" w:cs="Times New Roman" w:hint="eastAsia"/>
          <w:color w:val="111111"/>
          <w:kern w:val="0"/>
          <w:shd w:val="clear" w:color="auto" w:fill="FFFFFF"/>
        </w:rPr>
        <w:t>全球研究院</w:t>
      </w:r>
      <w:r w:rsidRPr="00AC087F">
        <w:rPr>
          <w:rFonts w:asciiTheme="minorEastAsia" w:hAnsiTheme="minorEastAsia" w:cs="Times New Roman" w:hint="eastAsia"/>
          <w:color w:val="111111"/>
          <w:kern w:val="0"/>
          <w:shd w:val="clear" w:color="auto" w:fill="FFFFFF"/>
        </w:rPr>
        <w:t>“达</w:t>
      </w:r>
      <w:bookmarkStart w:id="0" w:name="_GoBack"/>
      <w:bookmarkEnd w:id="0"/>
      <w:r w:rsidRPr="00AC087F">
        <w:rPr>
          <w:rFonts w:asciiTheme="minorEastAsia" w:hAnsiTheme="minorEastAsia" w:cs="Times New Roman" w:hint="eastAsia"/>
          <w:color w:val="111111"/>
          <w:kern w:val="0"/>
          <w:shd w:val="clear" w:color="auto" w:fill="FFFFFF"/>
        </w:rPr>
        <w:t>摩院</w:t>
      </w:r>
      <w:r w:rsidR="00CF508A">
        <w:rPr>
          <w:rFonts w:asciiTheme="minorEastAsia" w:hAnsiTheme="minorEastAsia" w:cs="Times New Roman" w:hint="eastAsia"/>
          <w:color w:val="111111"/>
          <w:kern w:val="0"/>
          <w:shd w:val="clear" w:color="auto" w:fill="FFFFFF"/>
        </w:rPr>
        <w:t>（DAMO）</w:t>
      </w:r>
      <w:r w:rsidRPr="00AC087F">
        <w:rPr>
          <w:rFonts w:asciiTheme="minorEastAsia" w:hAnsiTheme="minorEastAsia" w:cs="Times New Roman" w:hint="eastAsia"/>
          <w:color w:val="111111"/>
          <w:kern w:val="0"/>
          <w:shd w:val="clear" w:color="auto" w:fill="FFFFFF"/>
        </w:rPr>
        <w:t>”，</w:t>
      </w:r>
      <w:r w:rsidR="00E53279">
        <w:rPr>
          <w:rFonts w:asciiTheme="minorEastAsia" w:hAnsiTheme="minorEastAsia" w:cs="Times New Roman" w:hint="eastAsia"/>
          <w:color w:val="111111"/>
          <w:kern w:val="0"/>
          <w:shd w:val="clear" w:color="auto" w:fill="FFFFFF"/>
        </w:rPr>
        <w:t>它是</w:t>
      </w:r>
      <w:r w:rsidR="00135409">
        <w:rPr>
          <w:rFonts w:asciiTheme="minorEastAsia" w:hAnsiTheme="minorEastAsia" w:cs="Times New Roman" w:hint="eastAsia"/>
          <w:color w:val="111111"/>
          <w:kern w:val="0"/>
          <w:shd w:val="clear" w:color="auto" w:fill="FFFFFF"/>
        </w:rPr>
        <w:t>研究基础科学和颠覆式技术创新的机构，</w:t>
      </w:r>
      <w:r w:rsidR="00717B28">
        <w:rPr>
          <w:rFonts w:asciiTheme="minorEastAsia" w:hAnsiTheme="minorEastAsia" w:cs="Times New Roman" w:hint="eastAsia"/>
          <w:color w:val="111111"/>
          <w:kern w:val="0"/>
          <w:shd w:val="clear" w:color="auto" w:fill="FFFFFF"/>
        </w:rPr>
        <w:t>是</w:t>
      </w:r>
      <w:r w:rsidR="005F2BE7">
        <w:rPr>
          <w:rFonts w:asciiTheme="minorEastAsia" w:hAnsiTheme="minorEastAsia" w:cs="Times New Roman" w:hint="eastAsia"/>
          <w:color w:val="111111"/>
          <w:kern w:val="0"/>
          <w:shd w:val="clear" w:color="auto" w:fill="FFFFFF"/>
        </w:rPr>
        <w:t>阿里巴巴</w:t>
      </w:r>
      <w:r w:rsidR="00717B28" w:rsidRPr="00717B28">
        <w:rPr>
          <w:rFonts w:asciiTheme="minorEastAsia" w:hAnsiTheme="minorEastAsia" w:cs="Times New Roman" w:hint="eastAsia"/>
          <w:color w:val="111111"/>
          <w:kern w:val="0"/>
          <w:shd w:val="clear" w:color="auto" w:fill="FFFFFF"/>
        </w:rPr>
        <w:t>“新技术战略”</w:t>
      </w:r>
      <w:r w:rsidR="005F2BE7">
        <w:rPr>
          <w:rFonts w:asciiTheme="minorEastAsia" w:hAnsiTheme="minorEastAsia" w:cs="Times New Roman" w:hint="eastAsia"/>
          <w:color w:val="111111"/>
          <w:kern w:val="0"/>
          <w:shd w:val="clear" w:color="auto" w:fill="FFFFFF"/>
        </w:rPr>
        <w:t>启动的</w:t>
      </w:r>
      <w:r w:rsidR="00717B28" w:rsidRPr="00717B28">
        <w:rPr>
          <w:rFonts w:asciiTheme="minorEastAsia" w:hAnsiTheme="minorEastAsia" w:cs="Times New Roman" w:hint="eastAsia"/>
          <w:color w:val="111111"/>
          <w:kern w:val="0"/>
          <w:shd w:val="clear" w:color="auto" w:fill="FFFFFF"/>
        </w:rPr>
        <w:t>“NASA”计划</w:t>
      </w:r>
      <w:r w:rsidR="00966212">
        <w:rPr>
          <w:rFonts w:asciiTheme="minorEastAsia" w:hAnsiTheme="minorEastAsia" w:cs="Times New Roman" w:hint="eastAsia"/>
          <w:color w:val="111111"/>
          <w:kern w:val="0"/>
          <w:shd w:val="clear" w:color="auto" w:fill="FFFFFF"/>
        </w:rPr>
        <w:t>的实体。</w:t>
      </w:r>
      <w:r w:rsidR="00AD3C4E">
        <w:rPr>
          <w:rFonts w:asciiTheme="minorEastAsia" w:hAnsiTheme="minorEastAsia" w:cs="Times New Roman" w:hint="eastAsia"/>
          <w:color w:val="111111"/>
          <w:kern w:val="0"/>
          <w:shd w:val="clear" w:color="auto" w:fill="FFFFFF"/>
        </w:rPr>
        <w:t>阿里巴巴集团主席</w:t>
      </w:r>
      <w:r w:rsidR="00D25329">
        <w:rPr>
          <w:rFonts w:asciiTheme="minorEastAsia" w:hAnsiTheme="minorEastAsia" w:cs="Times New Roman" w:hint="eastAsia"/>
          <w:color w:val="111111"/>
          <w:kern w:val="0"/>
          <w:shd w:val="clear" w:color="auto" w:fill="FFFFFF"/>
        </w:rPr>
        <w:t>马云表示未来将为达摩院投入1000</w:t>
      </w:r>
      <w:r w:rsidR="006F3CD6">
        <w:rPr>
          <w:rFonts w:asciiTheme="minorEastAsia" w:hAnsiTheme="minorEastAsia" w:cs="Times New Roman" w:hint="eastAsia"/>
          <w:color w:val="111111"/>
          <w:kern w:val="0"/>
          <w:shd w:val="clear" w:color="auto" w:fill="FFFFFF"/>
        </w:rPr>
        <w:t>亿人民币</w:t>
      </w:r>
      <w:r w:rsidR="00D25329">
        <w:rPr>
          <w:rFonts w:asciiTheme="minorEastAsia" w:hAnsiTheme="minorEastAsia" w:cs="Times New Roman" w:hint="eastAsia"/>
          <w:color w:val="111111"/>
          <w:kern w:val="0"/>
          <w:shd w:val="clear" w:color="auto" w:fill="FFFFFF"/>
        </w:rPr>
        <w:t>启动资金。</w:t>
      </w:r>
      <w:r w:rsidR="00135409">
        <w:rPr>
          <w:rFonts w:asciiTheme="minorEastAsia" w:hAnsiTheme="minorEastAsia" w:cs="Times New Roman" w:hint="eastAsia"/>
          <w:color w:val="111111"/>
          <w:kern w:val="0"/>
          <w:shd w:val="clear" w:color="auto" w:fill="FFFFFF"/>
        </w:rPr>
        <w:t>达摩院</w:t>
      </w:r>
      <w:r w:rsidR="00084277">
        <w:rPr>
          <w:rFonts w:asciiTheme="minorEastAsia" w:hAnsiTheme="minorEastAsia" w:cs="Times New Roman" w:hint="eastAsia"/>
          <w:color w:val="111111"/>
          <w:kern w:val="0"/>
          <w:shd w:val="clear" w:color="auto" w:fill="FFFFFF"/>
        </w:rPr>
        <w:t>实行院长负责制，</w:t>
      </w:r>
      <w:r w:rsidR="00135409">
        <w:rPr>
          <w:rFonts w:asciiTheme="minorEastAsia" w:hAnsiTheme="minorEastAsia" w:cs="Times New Roman" w:hint="eastAsia"/>
          <w:color w:val="111111"/>
          <w:kern w:val="0"/>
          <w:shd w:val="clear" w:color="auto" w:fill="FFFFFF"/>
        </w:rPr>
        <w:t>首任院长由阿里巴巴集团CTO张建锋担任。</w:t>
      </w:r>
    </w:p>
    <w:p w14:paraId="1DEC0C7D" w14:textId="77777777" w:rsidR="00E53279" w:rsidRPr="00E53279" w:rsidRDefault="00D25329" w:rsidP="00F66741">
      <w:pPr>
        <w:widowControl/>
        <w:ind w:firstLineChars="200" w:firstLine="480"/>
        <w:rPr>
          <w:rFonts w:asciiTheme="minorEastAsia" w:hAnsiTheme="minorEastAsia" w:cs="Times New Roman"/>
          <w:color w:val="111111"/>
          <w:kern w:val="0"/>
          <w:shd w:val="clear" w:color="auto" w:fill="FFFFFF"/>
        </w:rPr>
      </w:pPr>
      <w:r w:rsidRPr="00E53279">
        <w:rPr>
          <w:rFonts w:asciiTheme="minorEastAsia" w:hAnsiTheme="minorEastAsia" w:cs="Times New Roman" w:hint="eastAsia"/>
          <w:color w:val="111111"/>
          <w:kern w:val="0"/>
          <w:shd w:val="clear" w:color="auto" w:fill="FFFFFF"/>
        </w:rPr>
        <w:t>这一消息在今日开幕的云栖大会上公布。</w:t>
      </w:r>
      <w:r w:rsidR="00E53279" w:rsidRPr="00E53279">
        <w:rPr>
          <w:rFonts w:asciiTheme="minorEastAsia" w:hAnsiTheme="minorEastAsia" w:cs="Times New Roman" w:hint="eastAsia"/>
          <w:color w:val="111111"/>
          <w:kern w:val="0"/>
          <w:shd w:val="clear" w:color="auto" w:fill="FFFFFF"/>
        </w:rPr>
        <w:t>据悉，达摩院首批公布的研究领域包括：量子计算、机器学习、基础算法、网络安全、视觉计算、自然语言处理、人机自然交互、芯片技术、传感器技术、嵌入式系统等，涵盖机器智能、智联网、金融科技等。</w:t>
      </w:r>
    </w:p>
    <w:p w14:paraId="1C2E6354" w14:textId="1E69C658" w:rsidR="00AC087F" w:rsidRPr="00DB3570" w:rsidRDefault="006F3CD6" w:rsidP="00F66741">
      <w:pPr>
        <w:widowControl/>
        <w:ind w:firstLineChars="200" w:firstLine="480"/>
        <w:jc w:val="left"/>
        <w:rPr>
          <w:rFonts w:asciiTheme="minorEastAsia" w:hAnsiTheme="minorEastAsia" w:cs="Times New Roman"/>
          <w:color w:val="111111"/>
          <w:kern w:val="0"/>
          <w:shd w:val="clear" w:color="auto" w:fill="FFFFFF"/>
        </w:rPr>
      </w:pPr>
      <w:r w:rsidRPr="00DB3570">
        <w:rPr>
          <w:rFonts w:asciiTheme="minorEastAsia" w:hAnsiTheme="minorEastAsia" w:cs="Times New Roman" w:hint="eastAsia"/>
          <w:color w:val="111111"/>
          <w:kern w:val="0"/>
          <w:shd w:val="clear" w:color="auto" w:fill="FFFFFF"/>
        </w:rPr>
        <w:t>张建峰表示：“支撑集团未来的发展，阿里自己得有更深层的研发。</w:t>
      </w:r>
      <w:r w:rsidR="00084277" w:rsidRPr="00084277">
        <w:rPr>
          <w:rFonts w:asciiTheme="minorEastAsia" w:hAnsiTheme="minorEastAsia" w:cs="Times New Roman" w:hint="eastAsia"/>
          <w:color w:val="111111"/>
          <w:kern w:val="0"/>
          <w:shd w:val="clear" w:color="auto" w:fill="FFFFFF"/>
        </w:rPr>
        <w:t>今天的阿里巴巴，有能力更有责任为驱动人类科技和生活进步，做出更大贡献。我们期望，下一个类似电和计算机的颠覆性技术创新，诞生在阿里巴巴达摩院。</w:t>
      </w:r>
      <w:r w:rsidRPr="00DB3570">
        <w:rPr>
          <w:rFonts w:asciiTheme="minorEastAsia" w:hAnsiTheme="minorEastAsia" w:cs="Times New Roman" w:hint="eastAsia"/>
          <w:color w:val="111111"/>
          <w:kern w:val="0"/>
          <w:shd w:val="clear" w:color="auto" w:fill="FFFFFF"/>
        </w:rPr>
        <w:t>”</w:t>
      </w:r>
    </w:p>
    <w:p w14:paraId="4E64C63B" w14:textId="04717906" w:rsidR="001E377C" w:rsidRPr="00DB3570" w:rsidRDefault="00E404E2" w:rsidP="00F66741">
      <w:pPr>
        <w:widowControl/>
        <w:ind w:firstLineChars="200" w:firstLine="480"/>
        <w:rPr>
          <w:rFonts w:asciiTheme="minorEastAsia" w:hAnsiTheme="minorEastAsia" w:cs="Times New Roman"/>
          <w:color w:val="111111"/>
          <w:kern w:val="0"/>
          <w:shd w:val="clear" w:color="auto" w:fill="FFFFFF"/>
        </w:rPr>
      </w:pPr>
      <w:r>
        <w:rPr>
          <w:rFonts w:asciiTheme="minorEastAsia" w:hAnsiTheme="minorEastAsia" w:cs="Times New Roman" w:hint="eastAsia"/>
          <w:color w:val="111111"/>
          <w:kern w:val="0"/>
          <w:shd w:val="clear" w:color="auto" w:fill="FFFFFF"/>
        </w:rPr>
        <w:t>据现场消息</w:t>
      </w:r>
      <w:r w:rsidR="006F3CD6" w:rsidRPr="00DB3570">
        <w:rPr>
          <w:rFonts w:asciiTheme="minorEastAsia" w:hAnsiTheme="minorEastAsia" w:cs="Times New Roman" w:hint="eastAsia"/>
          <w:color w:val="111111"/>
          <w:kern w:val="0"/>
          <w:shd w:val="clear" w:color="auto" w:fill="FFFFFF"/>
        </w:rPr>
        <w:t>称，阿里巴巴达摩院</w:t>
      </w:r>
      <w:r w:rsidR="00717B28" w:rsidRPr="00DB3570">
        <w:rPr>
          <w:rFonts w:asciiTheme="minorEastAsia" w:hAnsiTheme="minorEastAsia" w:cs="Times New Roman" w:hint="eastAsia"/>
          <w:color w:val="111111"/>
          <w:kern w:val="0"/>
          <w:shd w:val="clear" w:color="auto" w:fill="FFFFFF"/>
        </w:rPr>
        <w:t>构建将分为三个部分，在全球</w:t>
      </w:r>
      <w:r w:rsidR="00CE68AF" w:rsidRPr="00DB3570">
        <w:rPr>
          <w:rFonts w:asciiTheme="minorEastAsia" w:hAnsiTheme="minorEastAsia" w:cs="Times New Roman" w:hint="eastAsia"/>
          <w:color w:val="111111"/>
          <w:kern w:val="0"/>
          <w:shd w:val="clear" w:color="auto" w:fill="FFFFFF"/>
        </w:rPr>
        <w:t>建立实验室</w:t>
      </w:r>
      <w:r w:rsidR="00EE45F6">
        <w:rPr>
          <w:rFonts w:asciiTheme="minorEastAsia" w:hAnsiTheme="minorEastAsia" w:cs="Times New Roman" w:hint="eastAsia"/>
          <w:color w:val="111111"/>
          <w:kern w:val="0"/>
          <w:shd w:val="clear" w:color="auto" w:fill="FFFFFF"/>
        </w:rPr>
        <w:t>；与全球高校进行产学研互动，与高校及研究机构建立联合</w:t>
      </w:r>
      <w:r w:rsidR="00D64427" w:rsidRPr="00DB3570">
        <w:rPr>
          <w:rFonts w:asciiTheme="minorEastAsia" w:hAnsiTheme="minorEastAsia" w:cs="Times New Roman" w:hint="eastAsia"/>
          <w:color w:val="111111"/>
          <w:kern w:val="0"/>
          <w:shd w:val="clear" w:color="auto" w:fill="FFFFFF"/>
        </w:rPr>
        <w:t>实验室；</w:t>
      </w:r>
      <w:r w:rsidR="00CF508A" w:rsidRPr="00DB3570">
        <w:rPr>
          <w:rFonts w:asciiTheme="minorEastAsia" w:hAnsiTheme="minorEastAsia" w:cs="Times New Roman" w:hint="eastAsia"/>
          <w:color w:val="111111"/>
          <w:kern w:val="0"/>
          <w:shd w:val="clear" w:color="auto" w:fill="FFFFFF"/>
        </w:rPr>
        <w:t>实行</w:t>
      </w:r>
      <w:r w:rsidR="00EE45F6">
        <w:rPr>
          <w:rFonts w:asciiTheme="minorEastAsia" w:hAnsiTheme="minorEastAsia" w:cs="Times New Roman" w:hint="eastAsia"/>
          <w:color w:val="111111"/>
          <w:kern w:val="0"/>
          <w:shd w:val="clear" w:color="auto" w:fill="FFFFFF"/>
        </w:rPr>
        <w:t>全球开放研究项目-阿里巴巴创新研究计划（AIR计划）</w:t>
      </w:r>
      <w:r w:rsidR="00CF508A" w:rsidRPr="00DB3570">
        <w:rPr>
          <w:rFonts w:asciiTheme="minorEastAsia" w:hAnsiTheme="minorEastAsia" w:cs="Times New Roman" w:hint="eastAsia"/>
          <w:color w:val="111111"/>
          <w:kern w:val="0"/>
          <w:shd w:val="clear" w:color="auto" w:fill="FFFFFF"/>
        </w:rPr>
        <w:t>。</w:t>
      </w:r>
    </w:p>
    <w:p w14:paraId="65442694" w14:textId="43E3AF01" w:rsidR="006623E9" w:rsidRPr="00DB3570" w:rsidRDefault="00084277" w:rsidP="00F66741">
      <w:pPr>
        <w:widowControl/>
        <w:ind w:firstLineChars="200" w:firstLine="480"/>
        <w:rPr>
          <w:rFonts w:asciiTheme="minorEastAsia" w:hAnsiTheme="minorEastAsia" w:cs="Times New Roman"/>
          <w:color w:val="111111"/>
          <w:kern w:val="0"/>
          <w:shd w:val="clear" w:color="auto" w:fill="FFFFFF"/>
        </w:rPr>
      </w:pPr>
      <w:r>
        <w:rPr>
          <w:rFonts w:asciiTheme="minorEastAsia" w:hAnsiTheme="minorEastAsia" w:cs="Times New Roman" w:hint="eastAsia"/>
          <w:color w:val="111111"/>
          <w:kern w:val="0"/>
          <w:shd w:val="clear" w:color="auto" w:fill="FFFFFF"/>
        </w:rPr>
        <w:t>马云表示</w:t>
      </w:r>
      <w:r w:rsidR="00966212">
        <w:rPr>
          <w:rFonts w:asciiTheme="minorEastAsia" w:hAnsiTheme="minorEastAsia" w:cs="Times New Roman" w:hint="eastAsia"/>
          <w:color w:val="111111"/>
          <w:kern w:val="0"/>
          <w:shd w:val="clear" w:color="auto" w:fill="FFFFFF"/>
        </w:rPr>
        <w:t>给达摩院的三个原则是</w:t>
      </w:r>
      <w:r w:rsidR="00966212">
        <w:rPr>
          <w:rFonts w:asciiTheme="minorEastAsia" w:hAnsiTheme="minorEastAsia" w:cs="Times New Roman"/>
          <w:color w:val="111111"/>
          <w:kern w:val="0"/>
          <w:shd w:val="clear" w:color="auto" w:fill="FFFFFF"/>
        </w:rPr>
        <w:t xml:space="preserve">： </w:t>
      </w:r>
      <w:r w:rsidR="006623E9" w:rsidRPr="00DB3570">
        <w:rPr>
          <w:rFonts w:asciiTheme="minorEastAsia" w:hAnsiTheme="minorEastAsia" w:cs="Times New Roman" w:hint="eastAsia"/>
          <w:color w:val="111111"/>
          <w:kern w:val="0"/>
          <w:shd w:val="clear" w:color="auto" w:fill="FFFFFF"/>
        </w:rPr>
        <w:t>第一，</w:t>
      </w:r>
      <w:r w:rsidR="001A5E40">
        <w:rPr>
          <w:rFonts w:asciiTheme="minorEastAsia" w:hAnsiTheme="minorEastAsia" w:cs="Times New Roman" w:hint="eastAsia"/>
          <w:color w:val="111111"/>
          <w:kern w:val="0"/>
          <w:shd w:val="clear" w:color="auto" w:fill="FFFFFF"/>
        </w:rPr>
        <w:t>达摩院要活的比</w:t>
      </w:r>
      <w:r w:rsidR="006623E9" w:rsidRPr="00DB3570">
        <w:rPr>
          <w:rFonts w:asciiTheme="minorEastAsia" w:hAnsiTheme="minorEastAsia" w:cs="Times New Roman" w:hint="eastAsia"/>
          <w:color w:val="111111"/>
          <w:kern w:val="0"/>
          <w:shd w:val="clear" w:color="auto" w:fill="FFFFFF"/>
        </w:rPr>
        <w:t>阿里巴巴长；第二，达摩院要服务全世界；第三，达摩院要面向未来，解决人类的问题。</w:t>
      </w:r>
      <w:r w:rsidR="00DB7877" w:rsidRPr="00DB3570">
        <w:rPr>
          <w:rFonts w:asciiTheme="minorEastAsia" w:hAnsiTheme="minorEastAsia" w:cs="Times New Roman" w:hint="eastAsia"/>
          <w:color w:val="111111"/>
          <w:kern w:val="0"/>
          <w:shd w:val="clear" w:color="auto" w:fill="FFFFFF"/>
        </w:rPr>
        <w:t>此外，达摩院必须具备盈利能力，阿里巴巴会投入启动资金1000亿元，但是未来它要靠自己挣钱，未来的利润要来自技术，来自创新。</w:t>
      </w:r>
    </w:p>
    <w:p w14:paraId="1283FEE4" w14:textId="0223AD32" w:rsidR="006623E9" w:rsidRPr="00150D7F" w:rsidRDefault="00DB7877" w:rsidP="00F66741">
      <w:pPr>
        <w:widowControl/>
        <w:ind w:firstLineChars="200" w:firstLine="480"/>
        <w:jc w:val="left"/>
        <w:rPr>
          <w:rFonts w:ascii="Times New Roman" w:eastAsia="Times New Roman" w:hAnsi="Times New Roman" w:cs="Times New Roman"/>
          <w:kern w:val="0"/>
        </w:rPr>
      </w:pPr>
      <w:r w:rsidRPr="00DB3570">
        <w:rPr>
          <w:rFonts w:asciiTheme="minorEastAsia" w:hAnsiTheme="minorEastAsia" w:cs="Times New Roman" w:hint="eastAsia"/>
          <w:color w:val="111111"/>
          <w:kern w:val="0"/>
          <w:shd w:val="clear" w:color="auto" w:fill="FFFFFF"/>
        </w:rPr>
        <w:t>“</w:t>
      </w:r>
      <w:r w:rsidR="00150D7F" w:rsidRPr="00150D7F">
        <w:rPr>
          <w:rFonts w:asciiTheme="minorEastAsia" w:hAnsiTheme="minorEastAsia" w:cs="Times New Roman" w:hint="eastAsia"/>
          <w:color w:val="111111"/>
          <w:kern w:val="0"/>
          <w:shd w:val="clear" w:color="auto" w:fill="FFFFFF"/>
        </w:rPr>
        <w:t>阿里巴巴必须是一家创造未来的公司，要成为国家和社会乃至于世界创新的发动机。</w:t>
      </w:r>
      <w:r w:rsidRPr="00DB3570">
        <w:rPr>
          <w:rFonts w:asciiTheme="minorEastAsia" w:hAnsiTheme="minorEastAsia" w:cs="Times New Roman" w:hint="eastAsia"/>
          <w:color w:val="111111"/>
          <w:kern w:val="0"/>
          <w:shd w:val="clear" w:color="auto" w:fill="FFFFFF"/>
        </w:rPr>
        <w:t>希望达摩院让技术普惠，让更多人享受技术红利。希望未来能诞生更多的达摩院，只有跨出去，敢唱歌、敢做小丑才有未来。”，马云说。</w:t>
      </w:r>
    </w:p>
    <w:p w14:paraId="3AA5554C" w14:textId="6A96402D" w:rsidR="00E72CCD" w:rsidRDefault="00150D7F" w:rsidP="00F66741">
      <w:pPr>
        <w:widowControl/>
        <w:ind w:firstLineChars="200" w:firstLine="480"/>
        <w:rPr>
          <w:rFonts w:asciiTheme="minorEastAsia" w:hAnsiTheme="minorEastAsia" w:cs="Times New Roman"/>
          <w:color w:val="111111"/>
          <w:kern w:val="0"/>
          <w:shd w:val="clear" w:color="auto" w:fill="FFFFFF"/>
        </w:rPr>
      </w:pPr>
      <w:r>
        <w:rPr>
          <w:rFonts w:asciiTheme="minorEastAsia" w:hAnsiTheme="minorEastAsia" w:cs="Times New Roman" w:hint="eastAsia"/>
          <w:color w:val="111111"/>
          <w:kern w:val="0"/>
          <w:shd w:val="clear" w:color="auto" w:fill="FFFFFF"/>
        </w:rPr>
        <w:t>此外，</w:t>
      </w:r>
      <w:r w:rsidR="001E377C" w:rsidRPr="001E377C">
        <w:rPr>
          <w:rFonts w:asciiTheme="minorEastAsia" w:hAnsiTheme="minorEastAsia" w:cs="Times New Roman" w:hint="eastAsia"/>
          <w:color w:val="111111"/>
          <w:kern w:val="0"/>
          <w:shd w:val="clear" w:color="auto" w:fill="FFFFFF"/>
        </w:rPr>
        <w:t>达摩院还建立了一个学术委员会，</w:t>
      </w:r>
      <w:r w:rsidR="00DB3570" w:rsidRPr="00DB3570">
        <w:rPr>
          <w:rFonts w:asciiTheme="minorEastAsia" w:hAnsiTheme="minorEastAsia" w:cs="Times New Roman" w:hint="eastAsia"/>
          <w:color w:val="111111"/>
          <w:kern w:val="0"/>
          <w:shd w:val="clear" w:color="auto" w:fill="FFFFFF"/>
        </w:rPr>
        <w:t>邀请知名专家学者，科学家等对研究方向、重点发展领域、重大任务和目标等学术问题提供咨询建议。</w:t>
      </w:r>
      <w:r w:rsidR="00084277">
        <w:rPr>
          <w:rFonts w:asciiTheme="minorEastAsia" w:hAnsiTheme="minorEastAsia" w:cs="Times New Roman" w:hint="eastAsia"/>
          <w:color w:val="111111"/>
          <w:kern w:val="0"/>
          <w:shd w:val="clear" w:color="auto" w:fill="FFFFFF"/>
        </w:rPr>
        <w:t>”</w:t>
      </w:r>
      <w:r w:rsidR="00DB3570" w:rsidRPr="00DB3570">
        <w:rPr>
          <w:rFonts w:asciiTheme="minorEastAsia" w:hAnsiTheme="minorEastAsia" w:cs="Times New Roman" w:hint="eastAsia"/>
          <w:color w:val="111111"/>
          <w:kern w:val="0"/>
          <w:shd w:val="clear" w:color="auto" w:fill="FFFFFF"/>
        </w:rPr>
        <w:t xml:space="preserve"> </w:t>
      </w:r>
    </w:p>
    <w:p w14:paraId="0A7F96F4" w14:textId="77777777" w:rsidR="00D11CC6" w:rsidRDefault="00D11CC6" w:rsidP="00F66741">
      <w:pPr>
        <w:widowControl/>
        <w:ind w:firstLineChars="200" w:firstLine="480"/>
        <w:rPr>
          <w:rFonts w:asciiTheme="minorEastAsia" w:hAnsiTheme="minorEastAsia" w:cs="Times New Roman"/>
          <w:color w:val="111111"/>
          <w:kern w:val="0"/>
          <w:shd w:val="clear" w:color="auto" w:fill="FFFFFF"/>
        </w:rPr>
      </w:pPr>
    </w:p>
    <w:p w14:paraId="627A9F80" w14:textId="733846FD" w:rsidR="004F1366" w:rsidRPr="004F1366" w:rsidRDefault="004F1366" w:rsidP="004F1366">
      <w:pPr>
        <w:ind w:firstLine="560"/>
        <w:rPr>
          <w:rFonts w:asciiTheme="minorEastAsia" w:hAnsiTheme="minorEastAsia"/>
          <w:color w:val="000000" w:themeColor="text1"/>
          <w:shd w:val="pct15" w:color="auto" w:fill="FFFFFF"/>
        </w:rPr>
      </w:pPr>
      <w:r>
        <w:rPr>
          <w:rFonts w:hint="eastAsia"/>
        </w:rPr>
        <w:t xml:space="preserve">标签： </w:t>
      </w:r>
      <w:r w:rsidRPr="004F1366">
        <w:rPr>
          <w:rFonts w:hint="eastAsia"/>
          <w:shd w:val="pct15" w:color="auto" w:fill="FFFFFF"/>
        </w:rPr>
        <w:t>达摩院</w:t>
      </w:r>
      <w:r w:rsidRPr="007E0400">
        <w:rPr>
          <w:rFonts w:hint="eastAsia"/>
        </w:rPr>
        <w:t>；</w:t>
      </w:r>
      <w:r>
        <w:rPr>
          <w:rFonts w:asciiTheme="minorEastAsia" w:hAnsiTheme="minorEastAsia" w:hint="eastAsia"/>
          <w:color w:val="000000" w:themeColor="text1"/>
          <w:shd w:val="pct15" w:color="auto" w:fill="FFFFFF"/>
        </w:rPr>
        <w:t xml:space="preserve"> 阿里巴巴</w:t>
      </w:r>
      <w:r>
        <w:rPr>
          <w:rFonts w:asciiTheme="minorEastAsia" w:hAnsiTheme="minorEastAsia" w:hint="eastAsia"/>
          <w:color w:val="000000" w:themeColor="text1"/>
        </w:rPr>
        <w:t>；</w:t>
      </w:r>
      <w:r w:rsidRPr="004F1366">
        <w:rPr>
          <w:rFonts w:asciiTheme="minorEastAsia" w:hAnsiTheme="minorEastAsia" w:hint="eastAsia"/>
          <w:color w:val="000000" w:themeColor="text1"/>
          <w:shd w:val="pct15" w:color="auto" w:fill="FFFFFF"/>
        </w:rPr>
        <w:t>马云</w:t>
      </w:r>
    </w:p>
    <w:p w14:paraId="2264949C" w14:textId="1545E737" w:rsidR="004F1366" w:rsidRPr="007E0400" w:rsidRDefault="004F1366" w:rsidP="004F1366">
      <w:pPr>
        <w:ind w:firstLine="560"/>
      </w:pPr>
      <w:r w:rsidRPr="007E0400">
        <w:rPr>
          <w:rFonts w:hint="eastAsia"/>
        </w:rPr>
        <w:t>总浏览数：***</w:t>
      </w:r>
    </w:p>
    <w:p w14:paraId="07A5FAEB" w14:textId="77777777" w:rsidR="004F1366" w:rsidRPr="007E0400" w:rsidRDefault="004F1366" w:rsidP="004F1366">
      <w:pPr>
        <w:tabs>
          <w:tab w:val="left" w:pos="1968"/>
        </w:tabs>
        <w:ind w:firstLine="560"/>
      </w:pPr>
      <w:r w:rsidRPr="007E0400">
        <w:lastRenderedPageBreak/>
        <w:tab/>
      </w:r>
    </w:p>
    <w:p w14:paraId="6874ABB2" w14:textId="5EEBC74B" w:rsidR="00304DBB" w:rsidRDefault="004F1366" w:rsidP="00304DBB">
      <w:pPr>
        <w:rPr>
          <w:rFonts w:ascii="Helvetica" w:eastAsia="Songti SC" w:hAnsi="Helvetica" w:cs="Helvetica"/>
          <w:i/>
        </w:rPr>
      </w:pPr>
      <w:r w:rsidRPr="007E0400">
        <w:rPr>
          <w:rFonts w:ascii="Helvetica" w:eastAsia="Songti SC" w:hAnsi="Helvetica" w:cs="Helvetica"/>
          <w:i/>
        </w:rPr>
        <w:t>【声明</w:t>
      </w:r>
      <w:r w:rsidRPr="007E0400">
        <w:rPr>
          <w:rFonts w:ascii="Helvetica" w:eastAsia="Songti SC" w:hAnsi="Helvetica" w:cs="Helvetica" w:hint="eastAsia"/>
          <w:i/>
        </w:rPr>
        <w:t>：文章为作者独立</w:t>
      </w:r>
      <w:r w:rsidRPr="007E0400">
        <w:rPr>
          <w:rFonts w:ascii="Helvetica" w:eastAsia="Songti SC" w:hAnsi="Helvetica" w:cs="Helvetica"/>
          <w:i/>
        </w:rPr>
        <w:t>观点，不代表</w:t>
      </w:r>
      <w:r w:rsidRPr="007E0400">
        <w:rPr>
          <w:rFonts w:ascii="Helvetica" w:eastAsia="Songti SC" w:hAnsi="Helvetica" w:cs="Helvetica"/>
          <w:i/>
        </w:rPr>
        <w:t>UNITIMES</w:t>
      </w:r>
      <w:r w:rsidRPr="007E0400">
        <w:rPr>
          <w:rFonts w:ascii="Helvetica" w:eastAsia="Songti SC" w:hAnsi="Helvetica" w:cs="Helvetica"/>
          <w:i/>
        </w:rPr>
        <w:t>官网立场</w:t>
      </w:r>
      <w:r w:rsidRPr="007E0400">
        <w:rPr>
          <w:rFonts w:ascii="Helvetica" w:eastAsia="Songti SC" w:hAnsi="Helvetica" w:cs="Helvetica" w:hint="eastAsia"/>
          <w:i/>
        </w:rPr>
        <w:t>。</w:t>
      </w:r>
      <w:r w:rsidRPr="007E0400">
        <w:rPr>
          <w:rFonts w:ascii="Helvetica" w:eastAsia="Songti SC" w:hAnsi="Helvetica" w:cs="Helvetica"/>
          <w:i/>
        </w:rPr>
        <w:t>欢迎转载，转载请务必</w:t>
      </w:r>
      <w:r w:rsidRPr="007E0400">
        <w:rPr>
          <w:rFonts w:ascii="Helvetica" w:eastAsia="Songti SC" w:hAnsi="Helvetica" w:cs="Helvetica" w:hint="eastAsia"/>
          <w:i/>
        </w:rPr>
        <w:t>注明来源。如有不当之处请多指教</w:t>
      </w:r>
      <w:r w:rsidRPr="007E0400">
        <w:rPr>
          <w:rFonts w:ascii="Helvetica" w:eastAsia="Songti SC" w:hAnsi="Helvetica" w:cs="Helvetica"/>
          <w:i/>
        </w:rPr>
        <w:t>】</w:t>
      </w:r>
    </w:p>
    <w:p w14:paraId="3C40C561" w14:textId="77777777" w:rsidR="00AD5E73" w:rsidRDefault="00AD5E73" w:rsidP="00304DBB">
      <w:pPr>
        <w:rPr>
          <w:rFonts w:ascii="Helvetica" w:eastAsia="Songti SC" w:hAnsi="Helvetica" w:cs="Helvetica"/>
          <w:i/>
        </w:rPr>
      </w:pPr>
    </w:p>
    <w:p w14:paraId="1BE0DFC6" w14:textId="77777777" w:rsidR="00AD5E73" w:rsidRDefault="00AD5E73" w:rsidP="00304DBB">
      <w:pPr>
        <w:rPr>
          <w:rFonts w:ascii="Helvetica" w:eastAsia="Songti SC" w:hAnsi="Helvetica" w:cs="Helvetica"/>
          <w:i/>
        </w:rPr>
      </w:pPr>
    </w:p>
    <w:p w14:paraId="1CF577FD" w14:textId="77777777" w:rsidR="00AD5E73" w:rsidRDefault="00AD5E73" w:rsidP="00304DBB">
      <w:pPr>
        <w:rPr>
          <w:rFonts w:ascii="Helvetica" w:eastAsia="Songti SC" w:hAnsi="Helvetica" w:cs="Helvetica"/>
          <w:i/>
        </w:rPr>
      </w:pPr>
    </w:p>
    <w:p w14:paraId="1008DC36" w14:textId="77777777" w:rsidR="00AD5E73" w:rsidRDefault="00AD5E73" w:rsidP="00304DBB">
      <w:pPr>
        <w:rPr>
          <w:rFonts w:ascii="Helvetica" w:eastAsia="Songti SC" w:hAnsi="Helvetica" w:cs="Helvetica"/>
        </w:rPr>
      </w:pPr>
    </w:p>
    <w:p w14:paraId="3EF4B90B" w14:textId="77777777" w:rsidR="00AD5E73" w:rsidRDefault="00AD5E73" w:rsidP="00304DBB">
      <w:pPr>
        <w:rPr>
          <w:rFonts w:ascii="Helvetica" w:eastAsia="Songti SC" w:hAnsi="Helvetica" w:cs="Helvetica"/>
        </w:rPr>
      </w:pPr>
    </w:p>
    <w:p w14:paraId="4D6BA207" w14:textId="77777777" w:rsidR="00AD5E73" w:rsidRDefault="00AD5E73" w:rsidP="00304DBB">
      <w:pPr>
        <w:rPr>
          <w:rFonts w:ascii="Helvetica" w:eastAsia="Songti SC" w:hAnsi="Helvetica" w:cs="Helvetica"/>
        </w:rPr>
      </w:pPr>
    </w:p>
    <w:p w14:paraId="3533C7E0" w14:textId="77777777" w:rsidR="00AD5E73" w:rsidRDefault="00AD5E73" w:rsidP="00304DBB">
      <w:pPr>
        <w:rPr>
          <w:rFonts w:ascii="Helvetica" w:eastAsia="Songti SC" w:hAnsi="Helvetica" w:cs="Helvetica"/>
        </w:rPr>
      </w:pPr>
    </w:p>
    <w:p w14:paraId="1E87B458" w14:textId="77777777" w:rsidR="00AD5E73" w:rsidRDefault="00AD5E73" w:rsidP="00304DBB">
      <w:pPr>
        <w:rPr>
          <w:rFonts w:ascii="Helvetica" w:eastAsia="Songti SC" w:hAnsi="Helvetica" w:cs="Helvetica"/>
        </w:rPr>
      </w:pPr>
    </w:p>
    <w:p w14:paraId="571E50E2" w14:textId="77777777" w:rsidR="00AD5E73" w:rsidRDefault="00AD5E73" w:rsidP="00304DBB">
      <w:pPr>
        <w:rPr>
          <w:rFonts w:ascii="Helvetica" w:eastAsia="Songti SC" w:hAnsi="Helvetica" w:cs="Helvetica"/>
        </w:rPr>
      </w:pPr>
    </w:p>
    <w:p w14:paraId="4111E1CB" w14:textId="77777777" w:rsidR="00AD5E73" w:rsidRDefault="00AD5E73" w:rsidP="00304DBB">
      <w:pPr>
        <w:rPr>
          <w:rFonts w:ascii="Helvetica" w:eastAsia="Songti SC" w:hAnsi="Helvetica" w:cs="Helvetica"/>
        </w:rPr>
      </w:pPr>
    </w:p>
    <w:p w14:paraId="660FED9A" w14:textId="77777777" w:rsidR="00AD5E73" w:rsidRDefault="00AD5E73" w:rsidP="00304DBB">
      <w:pPr>
        <w:rPr>
          <w:rFonts w:ascii="Helvetica" w:eastAsia="Songti SC" w:hAnsi="Helvetica" w:cs="Helvetica"/>
        </w:rPr>
      </w:pPr>
    </w:p>
    <w:p w14:paraId="0C1B2A61" w14:textId="77777777" w:rsidR="00AD5E73" w:rsidRDefault="00AD5E73" w:rsidP="00304DBB">
      <w:pPr>
        <w:rPr>
          <w:rFonts w:ascii="Helvetica" w:eastAsia="Songti SC" w:hAnsi="Helvetica" w:cs="Helvetica"/>
        </w:rPr>
      </w:pPr>
    </w:p>
    <w:p w14:paraId="09358144" w14:textId="77777777" w:rsidR="00AD5E73" w:rsidRDefault="00AD5E73" w:rsidP="00304DBB">
      <w:pPr>
        <w:rPr>
          <w:rFonts w:ascii="Helvetica" w:eastAsia="Songti SC" w:hAnsi="Helvetica" w:cs="Helvetica"/>
        </w:rPr>
      </w:pPr>
    </w:p>
    <w:p w14:paraId="64ACBFC1" w14:textId="77777777" w:rsidR="00AD5E73" w:rsidRDefault="00AD5E73" w:rsidP="00304DBB">
      <w:pPr>
        <w:rPr>
          <w:rFonts w:ascii="Helvetica" w:eastAsia="Songti SC" w:hAnsi="Helvetica" w:cs="Helvetica"/>
        </w:rPr>
      </w:pPr>
    </w:p>
    <w:p w14:paraId="524535D7" w14:textId="77777777" w:rsidR="00AD5E73" w:rsidRDefault="00AD5E73" w:rsidP="00304DBB">
      <w:pPr>
        <w:rPr>
          <w:rFonts w:ascii="Helvetica" w:eastAsia="Songti SC" w:hAnsi="Helvetica" w:cs="Helvetica"/>
        </w:rPr>
      </w:pPr>
    </w:p>
    <w:p w14:paraId="442F5412" w14:textId="77777777" w:rsidR="00AD5E73" w:rsidRDefault="00AD5E73" w:rsidP="00304DBB">
      <w:pPr>
        <w:rPr>
          <w:rFonts w:ascii="Helvetica" w:eastAsia="Songti SC" w:hAnsi="Helvetica" w:cs="Helvetica"/>
        </w:rPr>
      </w:pPr>
    </w:p>
    <w:p w14:paraId="66B8FDA5" w14:textId="77777777" w:rsidR="00AD5E73" w:rsidRDefault="00AD5E73" w:rsidP="00304DBB">
      <w:pPr>
        <w:rPr>
          <w:rFonts w:ascii="Helvetica" w:eastAsia="Songti SC" w:hAnsi="Helvetica" w:cs="Helvetica"/>
        </w:rPr>
      </w:pPr>
    </w:p>
    <w:p w14:paraId="61E78B3D" w14:textId="77777777" w:rsidR="00AD5E73" w:rsidRDefault="00AD5E73" w:rsidP="00304DBB">
      <w:pPr>
        <w:rPr>
          <w:rFonts w:ascii="Helvetica" w:eastAsia="Songti SC" w:hAnsi="Helvetica" w:cs="Helvetica"/>
        </w:rPr>
      </w:pPr>
    </w:p>
    <w:p w14:paraId="0AD59D5F" w14:textId="77777777" w:rsidR="00AD5E73" w:rsidRDefault="00AD5E73" w:rsidP="00304DBB">
      <w:pPr>
        <w:rPr>
          <w:rFonts w:ascii="Helvetica" w:eastAsia="Songti SC" w:hAnsi="Helvetica" w:cs="Helvetica"/>
        </w:rPr>
      </w:pPr>
    </w:p>
    <w:p w14:paraId="400302CE" w14:textId="77777777" w:rsidR="00AD5E73" w:rsidRDefault="00AD5E73" w:rsidP="00304DBB">
      <w:pPr>
        <w:rPr>
          <w:rFonts w:ascii="Helvetica" w:eastAsia="Songti SC" w:hAnsi="Helvetica" w:cs="Helvetica"/>
        </w:rPr>
      </w:pPr>
    </w:p>
    <w:p w14:paraId="4E8F62A4" w14:textId="77777777" w:rsidR="00AD5E73" w:rsidRDefault="00AD5E73" w:rsidP="00304DBB">
      <w:pPr>
        <w:rPr>
          <w:rFonts w:ascii="Helvetica" w:eastAsia="Songti SC" w:hAnsi="Helvetica" w:cs="Helvetica"/>
        </w:rPr>
      </w:pPr>
    </w:p>
    <w:p w14:paraId="6DC80431" w14:textId="77777777" w:rsidR="00AD5E73" w:rsidRDefault="00AD5E73" w:rsidP="00304DBB">
      <w:pPr>
        <w:rPr>
          <w:rFonts w:ascii="Helvetica" w:eastAsia="Songti SC" w:hAnsi="Helvetica" w:cs="Helvetica"/>
        </w:rPr>
      </w:pPr>
    </w:p>
    <w:p w14:paraId="2D55CB1B" w14:textId="77777777" w:rsidR="00AD5E73" w:rsidRDefault="00AD5E73" w:rsidP="00304DBB">
      <w:pPr>
        <w:rPr>
          <w:rFonts w:ascii="Helvetica" w:eastAsia="Songti SC" w:hAnsi="Helvetica" w:cs="Helvetica"/>
        </w:rPr>
      </w:pPr>
    </w:p>
    <w:p w14:paraId="4F5D95A9" w14:textId="77777777" w:rsidR="00AD5E73" w:rsidRDefault="00AD5E73" w:rsidP="00304DBB">
      <w:pPr>
        <w:rPr>
          <w:rFonts w:ascii="Helvetica" w:eastAsia="Songti SC" w:hAnsi="Helvetica" w:cs="Helvetica"/>
        </w:rPr>
      </w:pPr>
    </w:p>
    <w:p w14:paraId="54435FD7" w14:textId="77777777" w:rsidR="00AD5E73" w:rsidRDefault="00AD5E73" w:rsidP="00304DBB">
      <w:pPr>
        <w:rPr>
          <w:rFonts w:ascii="Helvetica" w:eastAsia="Songti SC" w:hAnsi="Helvetica" w:cs="Helvetica"/>
        </w:rPr>
      </w:pPr>
    </w:p>
    <w:p w14:paraId="37C0A714" w14:textId="77777777" w:rsidR="00AD5E73" w:rsidRDefault="00AD5E73" w:rsidP="00304DBB">
      <w:pPr>
        <w:rPr>
          <w:rFonts w:ascii="Helvetica" w:eastAsia="Songti SC" w:hAnsi="Helvetica" w:cs="Helvetica"/>
        </w:rPr>
      </w:pPr>
    </w:p>
    <w:p w14:paraId="74D67A49" w14:textId="77777777" w:rsidR="00AD5E73" w:rsidRDefault="00AD5E73" w:rsidP="00304DBB">
      <w:pPr>
        <w:rPr>
          <w:rFonts w:ascii="Helvetica" w:eastAsia="Songti SC" w:hAnsi="Helvetica" w:cs="Helvetica"/>
        </w:rPr>
      </w:pPr>
    </w:p>
    <w:p w14:paraId="631E426C" w14:textId="77777777" w:rsidR="00AD5E73" w:rsidRDefault="00AD5E73" w:rsidP="00304DBB">
      <w:pPr>
        <w:rPr>
          <w:rFonts w:ascii="Helvetica" w:eastAsia="Songti SC" w:hAnsi="Helvetica" w:cs="Helvetica"/>
        </w:rPr>
      </w:pPr>
    </w:p>
    <w:p w14:paraId="3356D8D9" w14:textId="77777777" w:rsidR="00A968A9" w:rsidRDefault="00A968A9" w:rsidP="00A968A9">
      <w:pPr>
        <w:widowControl/>
        <w:spacing w:before="100" w:beforeAutospacing="1" w:after="100" w:afterAutospacing="1" w:line="0" w:lineRule="atLeast"/>
        <w:jc w:val="center"/>
        <w:outlineLvl w:val="0"/>
        <w:rPr>
          <w:rFonts w:asciiTheme="minorEastAsia" w:hAnsiTheme="minorEastAsia" w:cs="Times New Roman"/>
          <w:b/>
          <w:bCs/>
          <w:color w:val="303030"/>
          <w:kern w:val="36"/>
          <w:sz w:val="28"/>
          <w:szCs w:val="28"/>
        </w:rPr>
      </w:pPr>
      <w:r>
        <w:rPr>
          <w:rFonts w:asciiTheme="minorEastAsia" w:hAnsiTheme="minorEastAsia" w:cs="Times New Roman" w:hint="eastAsia"/>
          <w:b/>
          <w:bCs/>
          <w:color w:val="303030"/>
          <w:kern w:val="36"/>
          <w:sz w:val="28"/>
          <w:szCs w:val="28"/>
        </w:rPr>
        <w:t>Alibaba Establishes Global Research Academy</w:t>
      </w:r>
    </w:p>
    <w:p w14:paraId="25C9C9B6" w14:textId="77777777" w:rsidR="00A968A9" w:rsidRDefault="00A968A9" w:rsidP="00A968A9">
      <w:pPr>
        <w:widowControl/>
        <w:spacing w:before="100" w:beforeAutospacing="1" w:after="100" w:afterAutospacing="1" w:line="0" w:lineRule="atLeast"/>
        <w:jc w:val="center"/>
        <w:outlineLvl w:val="0"/>
        <w:rPr>
          <w:rFonts w:asciiTheme="minorEastAsia" w:hAnsiTheme="minorEastAsia" w:cs="Times New Roman"/>
          <w:b/>
          <w:bCs/>
          <w:color w:val="303030"/>
          <w:kern w:val="36"/>
        </w:rPr>
      </w:pPr>
      <w:r>
        <w:rPr>
          <w:rFonts w:asciiTheme="minorEastAsia" w:hAnsiTheme="minorEastAsia" w:cs="Times New Roman" w:hint="eastAsia"/>
          <w:b/>
          <w:bCs/>
          <w:color w:val="303030"/>
          <w:kern w:val="36"/>
        </w:rPr>
        <w:t>Author：Xue Xu</w:t>
      </w:r>
      <w:r w:rsidRPr="00AC087F">
        <w:rPr>
          <w:rFonts w:asciiTheme="minorEastAsia" w:hAnsiTheme="minorEastAsia" w:cs="Times New Roman" w:hint="eastAsia"/>
          <w:b/>
          <w:bCs/>
          <w:color w:val="303030"/>
          <w:kern w:val="36"/>
        </w:rPr>
        <w:t xml:space="preserve">    </w:t>
      </w:r>
      <w:r>
        <w:rPr>
          <w:rFonts w:asciiTheme="minorEastAsia" w:hAnsiTheme="minorEastAsia" w:cs="Times New Roman"/>
          <w:b/>
          <w:bCs/>
          <w:color w:val="303030"/>
          <w:kern w:val="36"/>
        </w:rPr>
        <w:t>O</w:t>
      </w:r>
      <w:r>
        <w:rPr>
          <w:rFonts w:asciiTheme="minorEastAsia" w:hAnsiTheme="minorEastAsia" w:cs="Times New Roman" w:hint="eastAsia"/>
          <w:b/>
          <w:bCs/>
          <w:color w:val="303030"/>
          <w:kern w:val="36"/>
        </w:rPr>
        <w:t>c</w:t>
      </w:r>
      <w:r>
        <w:rPr>
          <w:rFonts w:asciiTheme="minorEastAsia" w:hAnsiTheme="minorEastAsia" w:cs="Times New Roman"/>
          <w:b/>
          <w:bCs/>
          <w:color w:val="303030"/>
          <w:kern w:val="36"/>
        </w:rPr>
        <w:t>t. 11, 2017</w:t>
      </w:r>
    </w:p>
    <w:p w14:paraId="494C0C88" w14:textId="45BE4431" w:rsidR="00A968A9" w:rsidRPr="00877E4F" w:rsidRDefault="00A968A9" w:rsidP="00A968A9">
      <w:pPr>
        <w:widowControl/>
        <w:jc w:val="center"/>
        <w:rPr>
          <w:rFonts w:asciiTheme="minorEastAsia" w:hAnsiTheme="minorEastAsia" w:cs="Times New Roman"/>
          <w:i/>
          <w:color w:val="111111"/>
          <w:kern w:val="0"/>
          <w:shd w:val="clear" w:color="auto" w:fill="FFFFFF"/>
        </w:rPr>
      </w:pPr>
      <w:r w:rsidRPr="00877E4F">
        <w:rPr>
          <w:rFonts w:asciiTheme="minorEastAsia" w:hAnsiTheme="minorEastAsia" w:cs="Times New Roman" w:hint="eastAsia"/>
          <w:i/>
          <w:color w:val="111111"/>
          <w:kern w:val="0"/>
          <w:shd w:val="clear" w:color="auto" w:fill="FFFFFF"/>
        </w:rPr>
        <w:t>“</w:t>
      </w:r>
      <w:r>
        <w:rPr>
          <w:rFonts w:asciiTheme="minorEastAsia" w:hAnsiTheme="minorEastAsia" w:cs="Times New Roman" w:hint="eastAsia"/>
          <w:i/>
          <w:color w:val="111111"/>
          <w:kern w:val="0"/>
          <w:shd w:val="clear" w:color="auto" w:fill="FFFFFF"/>
        </w:rPr>
        <w:t xml:space="preserve">Alibaba today is more than a </w:t>
      </w:r>
      <w:r>
        <w:rPr>
          <w:rFonts w:asciiTheme="minorEastAsia" w:hAnsiTheme="minorEastAsia" w:cs="Times New Roman"/>
          <w:i/>
          <w:color w:val="111111"/>
          <w:kern w:val="0"/>
          <w:shd w:val="clear" w:color="auto" w:fill="FFFFFF"/>
        </w:rPr>
        <w:t>commercial</w:t>
      </w:r>
      <w:r>
        <w:rPr>
          <w:rFonts w:asciiTheme="minorEastAsia" w:hAnsiTheme="minorEastAsia" w:cs="Times New Roman" w:hint="eastAsia"/>
          <w:i/>
          <w:color w:val="111111"/>
          <w:kern w:val="0"/>
          <w:shd w:val="clear" w:color="auto" w:fill="FFFFFF"/>
        </w:rPr>
        <w:t xml:space="preserve"> company. The public empowered us, it</w:t>
      </w:r>
      <w:r>
        <w:rPr>
          <w:rFonts w:asciiTheme="minorEastAsia" w:hAnsiTheme="minorEastAsia" w:cs="Times New Roman"/>
          <w:i/>
          <w:color w:val="111111"/>
          <w:kern w:val="0"/>
          <w:shd w:val="clear" w:color="auto" w:fill="FFFFFF"/>
        </w:rPr>
        <w:t>’</w:t>
      </w:r>
      <w:r>
        <w:rPr>
          <w:rFonts w:asciiTheme="minorEastAsia" w:hAnsiTheme="minorEastAsia" w:cs="Times New Roman" w:hint="eastAsia"/>
          <w:i/>
          <w:color w:val="111111"/>
          <w:kern w:val="0"/>
          <w:shd w:val="clear" w:color="auto" w:fill="FFFFFF"/>
        </w:rPr>
        <w:t xml:space="preserve">s time to </w:t>
      </w:r>
      <w:r>
        <w:rPr>
          <w:rFonts w:asciiTheme="minorEastAsia" w:hAnsiTheme="minorEastAsia" w:cs="Times New Roman"/>
          <w:i/>
          <w:color w:val="111111"/>
          <w:kern w:val="0"/>
          <w:shd w:val="clear" w:color="auto" w:fill="FFFFFF"/>
        </w:rPr>
        <w:t xml:space="preserve">be </w:t>
      </w:r>
      <w:r>
        <w:rPr>
          <w:rFonts w:asciiTheme="minorEastAsia" w:hAnsiTheme="minorEastAsia" w:cs="Times New Roman" w:hint="eastAsia"/>
          <w:i/>
          <w:color w:val="111111"/>
          <w:kern w:val="0"/>
          <w:shd w:val="clear" w:color="auto" w:fill="FFFFFF"/>
        </w:rPr>
        <w:t>giving back, we must do something to live up to people</w:t>
      </w:r>
      <w:r>
        <w:rPr>
          <w:rFonts w:asciiTheme="minorEastAsia" w:hAnsiTheme="minorEastAsia" w:cs="Times New Roman"/>
          <w:i/>
          <w:color w:val="111111"/>
          <w:kern w:val="0"/>
          <w:shd w:val="clear" w:color="auto" w:fill="FFFFFF"/>
        </w:rPr>
        <w:t>’</w:t>
      </w:r>
      <w:r>
        <w:rPr>
          <w:rFonts w:asciiTheme="minorEastAsia" w:hAnsiTheme="minorEastAsia" w:cs="Times New Roman" w:hint="eastAsia"/>
          <w:i/>
          <w:color w:val="111111"/>
          <w:kern w:val="0"/>
          <w:shd w:val="clear" w:color="auto" w:fill="FFFFFF"/>
        </w:rPr>
        <w:t xml:space="preserve">s expectations. </w:t>
      </w:r>
      <w:r>
        <w:rPr>
          <w:rFonts w:asciiTheme="minorEastAsia" w:hAnsiTheme="minorEastAsia" w:cs="Times New Roman"/>
          <w:i/>
          <w:color w:val="111111"/>
          <w:kern w:val="0"/>
          <w:shd w:val="clear" w:color="auto" w:fill="FFFFFF"/>
        </w:rPr>
        <w:t>W</w:t>
      </w:r>
      <w:r>
        <w:rPr>
          <w:rFonts w:asciiTheme="minorEastAsia" w:hAnsiTheme="minorEastAsia" w:cs="Times New Roman" w:hint="eastAsia"/>
          <w:i/>
          <w:color w:val="111111"/>
          <w:kern w:val="0"/>
          <w:shd w:val="clear" w:color="auto" w:fill="FFFFFF"/>
        </w:rPr>
        <w:t xml:space="preserve">e should develop the vision that </w:t>
      </w:r>
      <w:r>
        <w:rPr>
          <w:rFonts w:asciiTheme="minorEastAsia" w:hAnsiTheme="minorEastAsia" w:cs="Times New Roman"/>
          <w:i/>
          <w:color w:val="111111"/>
          <w:kern w:val="0"/>
          <w:shd w:val="clear" w:color="auto" w:fill="FFFFFF"/>
        </w:rPr>
        <w:t xml:space="preserve">to take </w:t>
      </w:r>
      <w:r>
        <w:rPr>
          <w:rFonts w:asciiTheme="minorEastAsia" w:hAnsiTheme="minorEastAsia" w:cs="Times New Roman" w:hint="eastAsia"/>
          <w:i/>
          <w:color w:val="111111"/>
          <w:kern w:val="0"/>
          <w:shd w:val="clear" w:color="auto" w:fill="FFFFFF"/>
        </w:rPr>
        <w:t xml:space="preserve">responsibility for the world. </w:t>
      </w:r>
      <w:r>
        <w:rPr>
          <w:rFonts w:asciiTheme="minorEastAsia" w:hAnsiTheme="minorEastAsia" w:cs="Times New Roman"/>
          <w:i/>
          <w:color w:val="111111"/>
          <w:kern w:val="0"/>
          <w:shd w:val="clear" w:color="auto" w:fill="FFFFFF"/>
        </w:rPr>
        <w:t>–</w:t>
      </w:r>
      <w:r>
        <w:rPr>
          <w:rFonts w:asciiTheme="minorEastAsia" w:hAnsiTheme="minorEastAsia" w:cs="Times New Roman" w:hint="eastAsia"/>
          <w:i/>
          <w:color w:val="111111"/>
          <w:kern w:val="0"/>
          <w:shd w:val="clear" w:color="auto" w:fill="FFFFFF"/>
        </w:rPr>
        <w:t>Jack Ma</w:t>
      </w:r>
      <w:r w:rsidR="00F66C9A">
        <w:rPr>
          <w:rFonts w:asciiTheme="minorEastAsia" w:hAnsiTheme="minorEastAsia" w:cs="Times New Roman"/>
          <w:i/>
          <w:color w:val="111111"/>
          <w:kern w:val="0"/>
          <w:shd w:val="clear" w:color="auto" w:fill="FFFFFF"/>
        </w:rPr>
        <w:t>,</w:t>
      </w:r>
      <w:r w:rsidR="00F66C9A" w:rsidRPr="00F66C9A">
        <w:rPr>
          <w:rFonts w:asciiTheme="minorEastAsia" w:hAnsiTheme="minorEastAsia" w:cs="Times New Roman" w:hint="eastAsia"/>
          <w:i/>
          <w:color w:val="111111"/>
          <w:kern w:val="0"/>
          <w:shd w:val="clear" w:color="auto" w:fill="FFFFFF"/>
        </w:rPr>
        <w:t xml:space="preserve"> </w:t>
      </w:r>
      <w:r w:rsidR="00F66C9A">
        <w:rPr>
          <w:rFonts w:asciiTheme="minorEastAsia" w:hAnsiTheme="minorEastAsia" w:cs="Times New Roman" w:hint="eastAsia"/>
          <w:i/>
          <w:color w:val="111111"/>
          <w:kern w:val="0"/>
          <w:shd w:val="clear" w:color="auto" w:fill="FFFFFF"/>
        </w:rPr>
        <w:t>Jack Ma</w:t>
      </w:r>
      <w:r w:rsidR="00F66C9A">
        <w:rPr>
          <w:rFonts w:asciiTheme="minorEastAsia" w:hAnsiTheme="minorEastAsia" w:cs="Times New Roman"/>
          <w:i/>
          <w:color w:val="111111"/>
          <w:kern w:val="0"/>
          <w:shd w:val="clear" w:color="auto" w:fill="FFFFFF"/>
        </w:rPr>
        <w:t>, the founder of Alibaba</w:t>
      </w:r>
      <w:r w:rsidRPr="00877E4F">
        <w:rPr>
          <w:rFonts w:asciiTheme="minorEastAsia" w:hAnsiTheme="minorEastAsia" w:cs="Times New Roman" w:hint="eastAsia"/>
          <w:i/>
          <w:color w:val="111111"/>
          <w:kern w:val="0"/>
          <w:shd w:val="clear" w:color="auto" w:fill="FFFFFF"/>
        </w:rPr>
        <w:t>”</w:t>
      </w:r>
      <w:r w:rsidR="00ED0224">
        <w:rPr>
          <w:rFonts w:asciiTheme="minorEastAsia" w:hAnsiTheme="minorEastAsia" w:cs="Times New Roman"/>
          <w:i/>
          <w:color w:val="111111"/>
          <w:kern w:val="0"/>
          <w:shd w:val="clear" w:color="auto" w:fill="FFFFFF"/>
        </w:rPr>
        <w:t xml:space="preserve">  </w:t>
      </w:r>
    </w:p>
    <w:p w14:paraId="058986D7" w14:textId="77777777" w:rsidR="00A968A9" w:rsidRPr="00877E4F" w:rsidRDefault="00A968A9" w:rsidP="00A968A9">
      <w:pPr>
        <w:widowControl/>
        <w:jc w:val="left"/>
        <w:rPr>
          <w:rFonts w:asciiTheme="minorEastAsia" w:hAnsiTheme="minorEastAsia" w:cs="Times New Roman"/>
          <w:color w:val="111111"/>
          <w:kern w:val="0"/>
          <w:shd w:val="clear" w:color="auto" w:fill="FFFFFF"/>
        </w:rPr>
      </w:pPr>
      <w:r>
        <w:rPr>
          <w:rFonts w:asciiTheme="minorEastAsia" w:hAnsiTheme="minorEastAsia" w:cs="Times New Roman" w:hint="eastAsia"/>
          <w:color w:val="111111"/>
          <w:kern w:val="0"/>
          <w:shd w:val="clear" w:color="auto" w:fill="FFFFFF"/>
        </w:rPr>
        <w:t xml:space="preserve">    </w:t>
      </w:r>
    </w:p>
    <w:p w14:paraId="080699E2" w14:textId="773B13C9" w:rsidR="00A968A9" w:rsidRDefault="00A968A9" w:rsidP="00A968A9">
      <w:pPr>
        <w:widowControl/>
        <w:ind w:firstLineChars="200" w:firstLine="480"/>
        <w:rPr>
          <w:rFonts w:asciiTheme="minorEastAsia" w:hAnsiTheme="minorEastAsia" w:cs="Times New Roman"/>
          <w:color w:val="111111"/>
          <w:kern w:val="0"/>
          <w:shd w:val="clear" w:color="auto" w:fill="FFFFFF"/>
        </w:rPr>
      </w:pPr>
      <w:r>
        <w:rPr>
          <w:rFonts w:asciiTheme="minorEastAsia" w:hAnsiTheme="minorEastAsia" w:cs="Times New Roman"/>
          <w:color w:val="111111"/>
          <w:kern w:val="0"/>
          <w:shd w:val="clear" w:color="auto" w:fill="FFFFFF"/>
        </w:rPr>
        <w:t>T</w:t>
      </w:r>
      <w:r>
        <w:rPr>
          <w:rFonts w:asciiTheme="minorEastAsia" w:hAnsiTheme="minorEastAsia" w:cs="Times New Roman" w:hint="eastAsia"/>
          <w:color w:val="111111"/>
          <w:kern w:val="0"/>
          <w:shd w:val="clear" w:color="auto" w:fill="FFFFFF"/>
        </w:rPr>
        <w:t>he Alibaba Group announced today</w:t>
      </w:r>
      <w:r>
        <w:rPr>
          <w:rFonts w:asciiTheme="minorEastAsia" w:hAnsiTheme="minorEastAsia" w:cs="Times New Roman"/>
          <w:color w:val="111111"/>
          <w:kern w:val="0"/>
          <w:shd w:val="clear" w:color="auto" w:fill="FFFFFF"/>
        </w:rPr>
        <w:t xml:space="preserve"> that</w:t>
      </w:r>
      <w:r>
        <w:rPr>
          <w:rFonts w:asciiTheme="minorEastAsia" w:hAnsiTheme="minorEastAsia" w:cs="Times New Roman" w:hint="eastAsia"/>
          <w:color w:val="111111"/>
          <w:kern w:val="0"/>
          <w:shd w:val="clear" w:color="auto" w:fill="FFFFFF"/>
        </w:rPr>
        <w:t xml:space="preserve"> it will set up a global research academy</w:t>
      </w:r>
      <w:r>
        <w:rPr>
          <w:rFonts w:asciiTheme="minorEastAsia" w:hAnsiTheme="minorEastAsia" w:cs="Times New Roman"/>
          <w:color w:val="111111"/>
          <w:kern w:val="0"/>
          <w:shd w:val="clear" w:color="auto" w:fill="FFFFFF"/>
        </w:rPr>
        <w:t xml:space="preserve">, </w:t>
      </w:r>
      <w:r>
        <w:rPr>
          <w:rFonts w:asciiTheme="minorEastAsia" w:hAnsiTheme="minorEastAsia" w:cs="Times New Roman" w:hint="eastAsia"/>
          <w:color w:val="111111"/>
          <w:kern w:val="0"/>
          <w:shd w:val="clear" w:color="auto" w:fill="FFFFFF"/>
        </w:rPr>
        <w:t>DAMO, which represents Discovery, Adventure, Momentum and Outlook, to research cutting-edge technologies</w:t>
      </w:r>
      <w:r w:rsidR="00DD74D0">
        <w:rPr>
          <w:rFonts w:asciiTheme="minorEastAsia" w:hAnsiTheme="minorEastAsia" w:cs="Times New Roman"/>
          <w:color w:val="111111"/>
          <w:kern w:val="0"/>
          <w:shd w:val="clear" w:color="auto" w:fill="FFFFFF"/>
        </w:rPr>
        <w:t xml:space="preserve">. </w:t>
      </w:r>
      <w:r w:rsidR="00ED0224">
        <w:rPr>
          <w:rFonts w:asciiTheme="minorEastAsia" w:hAnsiTheme="minorEastAsia" w:cs="Times New Roman" w:hint="eastAsia"/>
          <w:color w:val="111111"/>
          <w:kern w:val="0"/>
          <w:shd w:val="clear" w:color="auto" w:fill="FFFFFF"/>
        </w:rPr>
        <w:t>I</w:t>
      </w:r>
      <w:r>
        <w:rPr>
          <w:rFonts w:asciiTheme="minorEastAsia" w:hAnsiTheme="minorEastAsia" w:cs="Times New Roman" w:hint="eastAsia"/>
          <w:color w:val="111111"/>
          <w:kern w:val="0"/>
          <w:shd w:val="clear" w:color="auto" w:fill="FFFFFF"/>
        </w:rPr>
        <w:t>t</w:t>
      </w:r>
      <w:r>
        <w:rPr>
          <w:rFonts w:asciiTheme="minorEastAsia" w:hAnsiTheme="minorEastAsia" w:cs="Times New Roman"/>
          <w:color w:val="111111"/>
          <w:kern w:val="0"/>
          <w:shd w:val="clear" w:color="auto" w:fill="FFFFFF"/>
        </w:rPr>
        <w:t>’</w:t>
      </w:r>
      <w:r>
        <w:rPr>
          <w:rFonts w:asciiTheme="minorEastAsia" w:hAnsiTheme="minorEastAsia" w:cs="Times New Roman" w:hint="eastAsia"/>
          <w:color w:val="111111"/>
          <w:kern w:val="0"/>
          <w:shd w:val="clear" w:color="auto" w:fill="FFFFFF"/>
        </w:rPr>
        <w:t xml:space="preserve">s actually the physical </w:t>
      </w:r>
      <w:r>
        <w:rPr>
          <w:rFonts w:asciiTheme="minorEastAsia" w:hAnsiTheme="minorEastAsia" w:cs="Times New Roman"/>
          <w:color w:val="111111"/>
          <w:kern w:val="0"/>
          <w:shd w:val="clear" w:color="auto" w:fill="FFFFFF"/>
        </w:rPr>
        <w:t>existence</w:t>
      </w:r>
      <w:r>
        <w:rPr>
          <w:rFonts w:asciiTheme="minorEastAsia" w:hAnsiTheme="minorEastAsia" w:cs="Times New Roman" w:hint="eastAsia"/>
          <w:color w:val="111111"/>
          <w:kern w:val="0"/>
          <w:shd w:val="clear" w:color="auto" w:fill="FFFFFF"/>
        </w:rPr>
        <w:t xml:space="preserve"> of NASA</w:t>
      </w:r>
      <w:r>
        <w:rPr>
          <w:rFonts w:asciiTheme="minorEastAsia" w:hAnsiTheme="minorEastAsia" w:cs="Times New Roman"/>
          <w:color w:val="111111"/>
          <w:kern w:val="0"/>
          <w:shd w:val="clear" w:color="auto" w:fill="FFFFFF"/>
        </w:rPr>
        <w:t>,</w:t>
      </w:r>
      <w:r>
        <w:rPr>
          <w:rFonts w:asciiTheme="minorEastAsia" w:hAnsiTheme="minorEastAsia" w:cs="Times New Roman" w:hint="eastAsia"/>
          <w:color w:val="111111"/>
          <w:kern w:val="0"/>
          <w:shd w:val="clear" w:color="auto" w:fill="FFFFFF"/>
        </w:rPr>
        <w:t xml:space="preserve"> </w:t>
      </w:r>
      <w:r w:rsidR="00ED0224">
        <w:rPr>
          <w:rFonts w:asciiTheme="minorEastAsia" w:hAnsiTheme="minorEastAsia" w:cs="Times New Roman"/>
          <w:color w:val="111111"/>
          <w:kern w:val="0"/>
          <w:shd w:val="clear" w:color="auto" w:fill="FFFFFF"/>
        </w:rPr>
        <w:t xml:space="preserve">which is </w:t>
      </w:r>
      <w:r>
        <w:rPr>
          <w:rFonts w:asciiTheme="minorEastAsia" w:hAnsiTheme="minorEastAsia" w:cs="Times New Roman" w:hint="eastAsia"/>
          <w:color w:val="111111"/>
          <w:kern w:val="0"/>
          <w:shd w:val="clear" w:color="auto" w:fill="FFFFFF"/>
        </w:rPr>
        <w:t xml:space="preserve">the new technology scheme </w:t>
      </w:r>
      <w:r>
        <w:rPr>
          <w:rFonts w:asciiTheme="minorEastAsia" w:hAnsiTheme="minorEastAsia" w:cs="Times New Roman"/>
          <w:color w:val="111111"/>
          <w:kern w:val="0"/>
          <w:shd w:val="clear" w:color="auto" w:fill="FFFFFF"/>
        </w:rPr>
        <w:t>of</w:t>
      </w:r>
      <w:r>
        <w:rPr>
          <w:rFonts w:asciiTheme="minorEastAsia" w:hAnsiTheme="minorEastAsia" w:cs="Times New Roman" w:hint="eastAsia"/>
          <w:color w:val="111111"/>
          <w:kern w:val="0"/>
          <w:shd w:val="clear" w:color="auto" w:fill="FFFFFF"/>
        </w:rPr>
        <w:t xml:space="preserve"> Alibaba. Jack Ma, the chairman of Alibaba Group, said they will invest 100 billion</w:t>
      </w:r>
      <w:r>
        <w:rPr>
          <w:rFonts w:asciiTheme="minorEastAsia" w:hAnsiTheme="minorEastAsia" w:cs="Times New Roman"/>
          <w:color w:val="111111"/>
          <w:kern w:val="0"/>
          <w:shd w:val="clear" w:color="auto" w:fill="FFFFFF"/>
        </w:rPr>
        <w:t xml:space="preserve"> </w:t>
      </w:r>
      <w:r>
        <w:rPr>
          <w:rFonts w:asciiTheme="minorEastAsia" w:hAnsiTheme="minorEastAsia" w:cs="Times New Roman" w:hint="eastAsia"/>
          <w:color w:val="111111"/>
          <w:kern w:val="0"/>
          <w:shd w:val="clear" w:color="auto" w:fill="FFFFFF"/>
        </w:rPr>
        <w:t>RMB (US$15 billion) in DAMO for advanced technology development over next several years. Zhang Jiangfeng, the CTO of Alibaba group, will be the first president of the Academy.</w:t>
      </w:r>
    </w:p>
    <w:p w14:paraId="004A3A4A" w14:textId="77777777" w:rsidR="00A968A9" w:rsidRDefault="00A968A9" w:rsidP="00A968A9">
      <w:pPr>
        <w:widowControl/>
        <w:ind w:firstLineChars="200" w:firstLine="480"/>
        <w:rPr>
          <w:rFonts w:asciiTheme="minorEastAsia" w:hAnsiTheme="minorEastAsia" w:cs="Times New Roman"/>
          <w:color w:val="111111"/>
          <w:kern w:val="0"/>
          <w:shd w:val="clear" w:color="auto" w:fill="FFFFFF"/>
        </w:rPr>
      </w:pPr>
    </w:p>
    <w:p w14:paraId="3AAACB6D" w14:textId="77777777" w:rsidR="00A968A9" w:rsidRDefault="00A968A9" w:rsidP="00A968A9">
      <w:pPr>
        <w:widowControl/>
        <w:ind w:firstLineChars="200" w:firstLine="480"/>
        <w:rPr>
          <w:rFonts w:asciiTheme="minorEastAsia" w:hAnsiTheme="minorEastAsia" w:cs="Times New Roman"/>
          <w:color w:val="111111"/>
          <w:kern w:val="0"/>
          <w:shd w:val="clear" w:color="auto" w:fill="FFFFFF"/>
        </w:rPr>
      </w:pPr>
      <w:r>
        <w:rPr>
          <w:rFonts w:asciiTheme="minorEastAsia" w:hAnsiTheme="minorEastAsia" w:cs="Times New Roman"/>
          <w:color w:val="111111"/>
          <w:kern w:val="0"/>
          <w:shd w:val="clear" w:color="auto" w:fill="FFFFFF"/>
        </w:rPr>
        <w:t>T</w:t>
      </w:r>
      <w:r>
        <w:rPr>
          <w:rFonts w:asciiTheme="minorEastAsia" w:hAnsiTheme="minorEastAsia" w:cs="Times New Roman" w:hint="eastAsia"/>
          <w:color w:val="111111"/>
          <w:kern w:val="0"/>
          <w:shd w:val="clear" w:color="auto" w:fill="FFFFFF"/>
        </w:rPr>
        <w:t>his news was unveiled in the company</w:t>
      </w:r>
      <w:r>
        <w:rPr>
          <w:rFonts w:asciiTheme="minorEastAsia" w:hAnsiTheme="minorEastAsia" w:cs="Times New Roman"/>
          <w:color w:val="111111"/>
          <w:kern w:val="0"/>
          <w:shd w:val="clear" w:color="auto" w:fill="FFFFFF"/>
        </w:rPr>
        <w:t>’</w:t>
      </w:r>
      <w:r>
        <w:rPr>
          <w:rFonts w:asciiTheme="minorEastAsia" w:hAnsiTheme="minorEastAsia" w:cs="Times New Roman" w:hint="eastAsia"/>
          <w:color w:val="111111"/>
          <w:kern w:val="0"/>
          <w:shd w:val="clear" w:color="auto" w:fill="FFFFFF"/>
        </w:rPr>
        <w:t xml:space="preserve">s annual </w:t>
      </w:r>
      <w:r>
        <w:rPr>
          <w:rFonts w:asciiTheme="minorEastAsia" w:hAnsiTheme="minorEastAsia" w:cs="Times New Roman"/>
          <w:color w:val="111111"/>
          <w:kern w:val="0"/>
          <w:shd w:val="clear" w:color="auto" w:fill="FFFFFF"/>
        </w:rPr>
        <w:t>“</w:t>
      </w:r>
      <w:r>
        <w:rPr>
          <w:rFonts w:asciiTheme="minorEastAsia" w:hAnsiTheme="minorEastAsia" w:cs="Times New Roman" w:hint="eastAsia"/>
          <w:color w:val="111111"/>
          <w:kern w:val="0"/>
          <w:shd w:val="clear" w:color="auto" w:fill="FFFFFF"/>
        </w:rPr>
        <w:t>Computing Conference 2017“ in Hangzhou, where Alibaba is headquartered.</w:t>
      </w:r>
      <w:r>
        <w:rPr>
          <w:rFonts w:asciiTheme="minorEastAsia" w:hAnsiTheme="minorEastAsia" w:cs="Times New Roman"/>
          <w:color w:val="111111"/>
          <w:kern w:val="0"/>
          <w:shd w:val="clear" w:color="auto" w:fill="FFFFFF"/>
        </w:rPr>
        <w:t xml:space="preserve"> T</w:t>
      </w:r>
      <w:r>
        <w:rPr>
          <w:rFonts w:asciiTheme="minorEastAsia" w:hAnsiTheme="minorEastAsia" w:cs="Times New Roman" w:hint="eastAsia"/>
          <w:color w:val="111111"/>
          <w:kern w:val="0"/>
          <w:shd w:val="clear" w:color="auto" w:fill="FFFFFF"/>
        </w:rPr>
        <w:t>he</w:t>
      </w:r>
      <w:r>
        <w:rPr>
          <w:rFonts w:asciiTheme="minorEastAsia" w:hAnsiTheme="minorEastAsia" w:cs="Times New Roman"/>
          <w:color w:val="111111"/>
          <w:kern w:val="0"/>
          <w:shd w:val="clear" w:color="auto" w:fill="FFFFFF"/>
        </w:rPr>
        <w:t xml:space="preserve"> </w:t>
      </w:r>
      <w:r>
        <w:rPr>
          <w:rFonts w:asciiTheme="minorEastAsia" w:hAnsiTheme="minorEastAsia" w:cs="Times New Roman" w:hint="eastAsia"/>
          <w:color w:val="111111"/>
          <w:kern w:val="0"/>
          <w:shd w:val="clear" w:color="auto" w:fill="FFFFFF"/>
        </w:rPr>
        <w:t>DAMO Academy, which aims to attract world-class talent</w:t>
      </w:r>
      <w:r>
        <w:rPr>
          <w:rFonts w:asciiTheme="minorEastAsia" w:hAnsiTheme="minorEastAsia" w:cs="Times New Roman"/>
          <w:color w:val="111111"/>
          <w:kern w:val="0"/>
          <w:shd w:val="clear" w:color="auto" w:fill="FFFFFF"/>
        </w:rPr>
        <w:t>s</w:t>
      </w:r>
      <w:r>
        <w:rPr>
          <w:rFonts w:asciiTheme="minorEastAsia" w:hAnsiTheme="minorEastAsia" w:cs="Times New Roman" w:hint="eastAsia"/>
          <w:color w:val="111111"/>
          <w:kern w:val="0"/>
          <w:shd w:val="clear" w:color="auto" w:fill="FFFFFF"/>
        </w:rPr>
        <w:t>, build</w:t>
      </w:r>
      <w:r>
        <w:rPr>
          <w:rFonts w:asciiTheme="minorEastAsia" w:hAnsiTheme="minorEastAsia" w:cs="Times New Roman"/>
          <w:color w:val="111111"/>
          <w:kern w:val="0"/>
          <w:shd w:val="clear" w:color="auto" w:fill="FFFFFF"/>
        </w:rPr>
        <w:t>s</w:t>
      </w:r>
      <w:r>
        <w:rPr>
          <w:rFonts w:asciiTheme="minorEastAsia" w:hAnsiTheme="minorEastAsia" w:cs="Times New Roman" w:hint="eastAsia"/>
          <w:color w:val="111111"/>
          <w:kern w:val="0"/>
          <w:shd w:val="clear" w:color="auto" w:fill="FFFFFF"/>
        </w:rPr>
        <w:t xml:space="preserve"> </w:t>
      </w:r>
      <w:r>
        <w:rPr>
          <w:rFonts w:asciiTheme="minorEastAsia" w:hAnsiTheme="minorEastAsia" w:cs="Times New Roman"/>
          <w:color w:val="111111"/>
          <w:kern w:val="0"/>
          <w:shd w:val="clear" w:color="auto" w:fill="FFFFFF"/>
        </w:rPr>
        <w:t>partnership</w:t>
      </w:r>
      <w:r>
        <w:rPr>
          <w:rFonts w:asciiTheme="minorEastAsia" w:hAnsiTheme="minorEastAsia" w:cs="Times New Roman" w:hint="eastAsia"/>
          <w:color w:val="111111"/>
          <w:kern w:val="0"/>
          <w:shd w:val="clear" w:color="auto" w:fill="FFFFFF"/>
        </w:rPr>
        <w:t xml:space="preserve"> and open research laboratories world-wide, is reported covering the area of data intelligence, the Internet of Things, Fintech, including quantum intelligence, machine learning, </w:t>
      </w:r>
      <w:r w:rsidRPr="001D299C">
        <w:rPr>
          <w:rFonts w:asciiTheme="minorEastAsia" w:hAnsiTheme="minorEastAsia" w:cs="Times New Roman"/>
          <w:color w:val="111111"/>
          <w:kern w:val="0"/>
          <w:shd w:val="clear" w:color="auto" w:fill="FFFFFF"/>
        </w:rPr>
        <w:t>basic algorithms and network security</w:t>
      </w:r>
      <w:r>
        <w:rPr>
          <w:rFonts w:asciiTheme="minorEastAsia" w:hAnsiTheme="minorEastAsia" w:cs="Times New Roman" w:hint="eastAsia"/>
          <w:color w:val="111111"/>
          <w:kern w:val="0"/>
          <w:shd w:val="clear" w:color="auto" w:fill="FFFFFF"/>
        </w:rPr>
        <w:t>, visual computing and Natural Language Processing, etc</w:t>
      </w:r>
      <w:ins w:id="1" w:author="Yang, Shuyue" w:date="2017-10-17T19:50:00Z">
        <w:r>
          <w:rPr>
            <w:rFonts w:asciiTheme="minorEastAsia" w:hAnsiTheme="minorEastAsia" w:cs="Times New Roman"/>
            <w:color w:val="111111"/>
            <w:kern w:val="0"/>
            <w:shd w:val="clear" w:color="auto" w:fill="FFFFFF"/>
          </w:rPr>
          <w:t>)</w:t>
        </w:r>
      </w:ins>
      <w:r>
        <w:rPr>
          <w:rFonts w:asciiTheme="minorEastAsia" w:hAnsiTheme="minorEastAsia" w:cs="Times New Roman" w:hint="eastAsia"/>
          <w:color w:val="111111"/>
          <w:kern w:val="0"/>
          <w:shd w:val="clear" w:color="auto" w:fill="FFFFFF"/>
        </w:rPr>
        <w:t>.</w:t>
      </w:r>
    </w:p>
    <w:p w14:paraId="454AE453" w14:textId="77777777" w:rsidR="00A968A9" w:rsidRDefault="00A968A9" w:rsidP="00A968A9">
      <w:pPr>
        <w:widowControl/>
        <w:ind w:firstLineChars="200" w:firstLine="480"/>
        <w:rPr>
          <w:rFonts w:asciiTheme="minorEastAsia" w:hAnsiTheme="minorEastAsia" w:cs="Times New Roman"/>
          <w:color w:val="111111"/>
          <w:kern w:val="0"/>
          <w:shd w:val="clear" w:color="auto" w:fill="FFFFFF"/>
        </w:rPr>
      </w:pPr>
    </w:p>
    <w:p w14:paraId="65261034" w14:textId="77777777" w:rsidR="00A968A9" w:rsidRDefault="00A968A9" w:rsidP="00A968A9">
      <w:pPr>
        <w:widowControl/>
        <w:ind w:firstLineChars="200" w:firstLine="480"/>
        <w:rPr>
          <w:rFonts w:asciiTheme="minorEastAsia" w:hAnsiTheme="minorEastAsia" w:cs="Times New Roman"/>
          <w:color w:val="111111"/>
          <w:kern w:val="0"/>
          <w:shd w:val="clear" w:color="auto" w:fill="FFFFFF"/>
        </w:rPr>
      </w:pPr>
      <w:r>
        <w:rPr>
          <w:rFonts w:asciiTheme="minorEastAsia" w:hAnsiTheme="minorEastAsia" w:cs="Times New Roman"/>
          <w:color w:val="111111"/>
          <w:kern w:val="0"/>
          <w:shd w:val="clear" w:color="auto" w:fill="FFFFFF"/>
        </w:rPr>
        <w:t>“</w:t>
      </w:r>
      <w:r>
        <w:rPr>
          <w:rFonts w:asciiTheme="minorEastAsia" w:hAnsiTheme="minorEastAsia" w:cs="Times New Roman" w:hint="eastAsia"/>
          <w:color w:val="111111"/>
          <w:kern w:val="0"/>
          <w:shd w:val="clear" w:color="auto" w:fill="FFFFFF"/>
        </w:rPr>
        <w:t>A</w:t>
      </w:r>
      <w:r>
        <w:rPr>
          <w:rFonts w:asciiTheme="minorEastAsia" w:hAnsiTheme="minorEastAsia" w:cs="Times New Roman"/>
          <w:color w:val="111111"/>
          <w:kern w:val="0"/>
          <w:shd w:val="clear" w:color="auto" w:fill="FFFFFF"/>
        </w:rPr>
        <w:t>l</w:t>
      </w:r>
      <w:r>
        <w:rPr>
          <w:rFonts w:asciiTheme="minorEastAsia" w:hAnsiTheme="minorEastAsia" w:cs="Times New Roman" w:hint="eastAsia"/>
          <w:color w:val="111111"/>
          <w:kern w:val="0"/>
          <w:shd w:val="clear" w:color="auto" w:fill="FFFFFF"/>
        </w:rPr>
        <w:t xml:space="preserve">ibaba should </w:t>
      </w:r>
      <w:r>
        <w:rPr>
          <w:rFonts w:asciiTheme="minorEastAsia" w:hAnsiTheme="minorEastAsia" w:cs="Times New Roman"/>
          <w:color w:val="111111"/>
          <w:kern w:val="0"/>
          <w:shd w:val="clear" w:color="auto" w:fill="FFFFFF"/>
        </w:rPr>
        <w:t xml:space="preserve">develop sophisticated </w:t>
      </w:r>
      <w:r>
        <w:rPr>
          <w:rFonts w:asciiTheme="minorEastAsia" w:hAnsiTheme="minorEastAsia" w:cs="Times New Roman" w:hint="eastAsia"/>
          <w:color w:val="111111"/>
          <w:kern w:val="0"/>
          <w:shd w:val="clear" w:color="auto" w:fill="FFFFFF"/>
        </w:rPr>
        <w:t>R&amp;D</w:t>
      </w:r>
      <w:r>
        <w:rPr>
          <w:rFonts w:asciiTheme="minorEastAsia" w:hAnsiTheme="minorEastAsia" w:cs="Times New Roman"/>
          <w:color w:val="111111"/>
          <w:kern w:val="0"/>
          <w:shd w:val="clear" w:color="auto" w:fill="FFFFFF"/>
        </w:rPr>
        <w:t xml:space="preserve"> team</w:t>
      </w:r>
      <w:r>
        <w:rPr>
          <w:rFonts w:asciiTheme="minorEastAsia" w:hAnsiTheme="minorEastAsia" w:cs="Times New Roman" w:hint="eastAsia"/>
          <w:color w:val="111111"/>
          <w:kern w:val="0"/>
          <w:shd w:val="clear" w:color="auto" w:fill="FFFFFF"/>
        </w:rPr>
        <w:t xml:space="preserve"> for the Group</w:t>
      </w:r>
      <w:r>
        <w:rPr>
          <w:rFonts w:asciiTheme="minorEastAsia" w:hAnsiTheme="minorEastAsia" w:cs="Times New Roman"/>
          <w:color w:val="111111"/>
          <w:kern w:val="0"/>
          <w:shd w:val="clear" w:color="auto" w:fill="FFFFFF"/>
        </w:rPr>
        <w:t>’</w:t>
      </w:r>
      <w:r>
        <w:rPr>
          <w:rFonts w:asciiTheme="minorEastAsia" w:hAnsiTheme="minorEastAsia" w:cs="Times New Roman" w:hint="eastAsia"/>
          <w:color w:val="111111"/>
          <w:kern w:val="0"/>
          <w:shd w:val="clear" w:color="auto" w:fill="FFFFFF"/>
        </w:rPr>
        <w:t>s future development. Today</w:t>
      </w:r>
      <w:r>
        <w:rPr>
          <w:rFonts w:asciiTheme="minorEastAsia" w:hAnsiTheme="minorEastAsia" w:cs="Times New Roman"/>
          <w:color w:val="111111"/>
          <w:kern w:val="0"/>
          <w:shd w:val="clear" w:color="auto" w:fill="FFFFFF"/>
        </w:rPr>
        <w:t>’</w:t>
      </w:r>
      <w:r>
        <w:rPr>
          <w:rFonts w:asciiTheme="minorEastAsia" w:hAnsiTheme="minorEastAsia" w:cs="Times New Roman" w:hint="eastAsia"/>
          <w:color w:val="111111"/>
          <w:kern w:val="0"/>
          <w:shd w:val="clear" w:color="auto" w:fill="FFFFFF"/>
        </w:rPr>
        <w:t xml:space="preserve">s Alibaba </w:t>
      </w:r>
      <w:r>
        <w:rPr>
          <w:rFonts w:asciiTheme="minorEastAsia" w:hAnsiTheme="minorEastAsia" w:cs="Times New Roman"/>
          <w:color w:val="111111"/>
          <w:kern w:val="0"/>
          <w:shd w:val="clear" w:color="auto" w:fill="FFFFFF"/>
        </w:rPr>
        <w:t>should</w:t>
      </w:r>
      <w:r>
        <w:rPr>
          <w:rFonts w:asciiTheme="minorEastAsia" w:hAnsiTheme="minorEastAsia" w:cs="Times New Roman" w:hint="eastAsia"/>
          <w:color w:val="111111"/>
          <w:kern w:val="0"/>
          <w:shd w:val="clear" w:color="auto" w:fill="FFFFFF"/>
        </w:rPr>
        <w:t xml:space="preserve"> be capable of and responsible for advancing people</w:t>
      </w:r>
      <w:r>
        <w:rPr>
          <w:rFonts w:asciiTheme="minorEastAsia" w:hAnsiTheme="minorEastAsia" w:cs="Times New Roman"/>
          <w:color w:val="111111"/>
          <w:kern w:val="0"/>
          <w:shd w:val="clear" w:color="auto" w:fill="FFFFFF"/>
        </w:rPr>
        <w:t>’</w:t>
      </w:r>
      <w:r>
        <w:rPr>
          <w:rFonts w:asciiTheme="minorEastAsia" w:hAnsiTheme="minorEastAsia" w:cs="Times New Roman" w:hint="eastAsia"/>
          <w:color w:val="111111"/>
          <w:kern w:val="0"/>
          <w:shd w:val="clear" w:color="auto" w:fill="FFFFFF"/>
        </w:rPr>
        <w:t xml:space="preserve">s life via technology. </w:t>
      </w:r>
      <w:r>
        <w:rPr>
          <w:rFonts w:asciiTheme="minorEastAsia" w:hAnsiTheme="minorEastAsia" w:cs="Times New Roman"/>
          <w:color w:val="111111"/>
          <w:kern w:val="0"/>
          <w:shd w:val="clear" w:color="auto" w:fill="FFFFFF"/>
        </w:rPr>
        <w:t>W</w:t>
      </w:r>
      <w:r>
        <w:rPr>
          <w:rFonts w:asciiTheme="minorEastAsia" w:hAnsiTheme="minorEastAsia" w:cs="Times New Roman" w:hint="eastAsia"/>
          <w:color w:val="111111"/>
          <w:kern w:val="0"/>
          <w:shd w:val="clear" w:color="auto" w:fill="FFFFFF"/>
        </w:rPr>
        <w:t xml:space="preserve">e hope the next disruptive technology innovation like electricity and computer will </w:t>
      </w:r>
      <w:r>
        <w:rPr>
          <w:rFonts w:asciiTheme="minorEastAsia" w:hAnsiTheme="minorEastAsia" w:cs="Times New Roman"/>
          <w:color w:val="111111"/>
          <w:kern w:val="0"/>
          <w:shd w:val="clear" w:color="auto" w:fill="FFFFFF"/>
        </w:rPr>
        <w:t xml:space="preserve">be </w:t>
      </w:r>
      <w:r>
        <w:rPr>
          <w:rFonts w:asciiTheme="minorEastAsia" w:hAnsiTheme="minorEastAsia" w:cs="Times New Roman" w:hint="eastAsia"/>
          <w:color w:val="111111"/>
          <w:kern w:val="0"/>
          <w:shd w:val="clear" w:color="auto" w:fill="FFFFFF"/>
        </w:rPr>
        <w:t>born in our DAMO Academy.</w:t>
      </w:r>
      <w:r>
        <w:rPr>
          <w:rFonts w:asciiTheme="minorEastAsia" w:hAnsiTheme="minorEastAsia" w:cs="Times New Roman"/>
          <w:color w:val="111111"/>
          <w:kern w:val="0"/>
          <w:shd w:val="clear" w:color="auto" w:fill="FFFFFF"/>
        </w:rPr>
        <w:t>”</w:t>
      </w:r>
      <w:r>
        <w:rPr>
          <w:rFonts w:asciiTheme="minorEastAsia" w:hAnsiTheme="minorEastAsia" w:cs="Times New Roman" w:hint="eastAsia"/>
          <w:color w:val="111111"/>
          <w:kern w:val="0"/>
          <w:shd w:val="clear" w:color="auto" w:fill="FFFFFF"/>
        </w:rPr>
        <w:t>, said Zhang Jianfeng.</w:t>
      </w:r>
    </w:p>
    <w:p w14:paraId="004882BF" w14:textId="77777777" w:rsidR="00A968A9" w:rsidRPr="005A66F1" w:rsidRDefault="00A968A9" w:rsidP="00A968A9">
      <w:pPr>
        <w:widowControl/>
        <w:ind w:firstLineChars="200" w:firstLine="480"/>
        <w:rPr>
          <w:rFonts w:asciiTheme="minorEastAsia" w:hAnsiTheme="minorEastAsia" w:cs="Times New Roman"/>
          <w:color w:val="111111"/>
          <w:kern w:val="0"/>
          <w:shd w:val="clear" w:color="auto" w:fill="FFFFFF"/>
        </w:rPr>
      </w:pPr>
    </w:p>
    <w:p w14:paraId="78CC836B" w14:textId="3073046D" w:rsidR="00A968A9" w:rsidRPr="00D47530" w:rsidRDefault="00A968A9" w:rsidP="00A968A9">
      <w:pPr>
        <w:widowControl/>
        <w:ind w:firstLineChars="200" w:firstLine="480"/>
        <w:rPr>
          <w:rFonts w:asciiTheme="minorEastAsia" w:hAnsiTheme="minorEastAsia" w:cs="Times New Roman"/>
          <w:color w:val="111111"/>
          <w:kern w:val="0"/>
          <w:shd w:val="clear" w:color="auto" w:fill="FFFFFF"/>
        </w:rPr>
      </w:pPr>
      <w:r>
        <w:rPr>
          <w:rFonts w:asciiTheme="minorEastAsia" w:hAnsiTheme="minorEastAsia" w:cs="Times New Roman" w:hint="eastAsia"/>
          <w:color w:val="111111"/>
          <w:kern w:val="0"/>
          <w:shd w:val="clear" w:color="auto" w:fill="FFFFFF"/>
        </w:rPr>
        <w:t xml:space="preserve">According to </w:t>
      </w:r>
      <w:r w:rsidR="00ED0224">
        <w:rPr>
          <w:rFonts w:asciiTheme="minorEastAsia" w:hAnsiTheme="minorEastAsia" w:cs="Times New Roman"/>
          <w:color w:val="111111"/>
          <w:kern w:val="0"/>
          <w:shd w:val="clear" w:color="auto" w:fill="FFFFFF"/>
        </w:rPr>
        <w:t xml:space="preserve">the </w:t>
      </w:r>
      <w:r>
        <w:rPr>
          <w:rFonts w:asciiTheme="minorEastAsia" w:hAnsiTheme="minorEastAsia" w:cs="Times New Roman" w:hint="eastAsia"/>
          <w:color w:val="111111"/>
          <w:kern w:val="0"/>
          <w:shd w:val="clear" w:color="auto" w:fill="FFFFFF"/>
        </w:rPr>
        <w:t xml:space="preserve">report, the establishment of DAMO Academy includes building labs in different countries and regions; building labs together with world-class universities and institutes; complementing the open Alibaba Innovation Research. </w:t>
      </w:r>
      <w:r w:rsidRPr="00D47530">
        <w:rPr>
          <w:rFonts w:asciiTheme="minorEastAsia" w:hAnsiTheme="minorEastAsia" w:cs="Times New Roman"/>
          <w:color w:val="111111"/>
          <w:kern w:val="0"/>
          <w:shd w:val="clear" w:color="auto" w:fill="FFFFFF"/>
        </w:rPr>
        <w:t>Ma said he’ll judge the Academy’s success by its adherence to three principles. First, it must outlive Alibaba,</w:t>
      </w:r>
      <w:r w:rsidRPr="00DF295F">
        <w:rPr>
          <w:rFonts w:asciiTheme="minorEastAsia" w:hAnsiTheme="minorEastAsia" w:cs="Times New Roman" w:hint="eastAsia"/>
          <w:color w:val="111111"/>
          <w:kern w:val="0"/>
          <w:shd w:val="clear" w:color="auto" w:fill="FFFFFF"/>
        </w:rPr>
        <w:t xml:space="preserve"> second, it should serve the whole world, third, </w:t>
      </w:r>
      <w:r>
        <w:rPr>
          <w:rFonts w:asciiTheme="minorEastAsia" w:hAnsiTheme="minorEastAsia" w:cs="Times New Roman" w:hint="eastAsia"/>
          <w:color w:val="111111"/>
          <w:kern w:val="0"/>
          <w:shd w:val="clear" w:color="auto" w:fill="FFFFFF"/>
        </w:rPr>
        <w:t>t</w:t>
      </w:r>
      <w:r>
        <w:rPr>
          <w:rFonts w:asciiTheme="minorEastAsia" w:hAnsiTheme="minorEastAsia" w:cs="Times New Roman"/>
          <w:color w:val="111111"/>
          <w:kern w:val="0"/>
          <w:shd w:val="clear" w:color="auto" w:fill="FFFFFF"/>
        </w:rPr>
        <w:t>he DAMO Academy should</w:t>
      </w:r>
      <w:r w:rsidRPr="00D47530">
        <w:rPr>
          <w:rFonts w:asciiTheme="minorEastAsia" w:hAnsiTheme="minorEastAsia" w:cs="Times New Roman"/>
          <w:color w:val="111111"/>
          <w:kern w:val="0"/>
          <w:shd w:val="clear" w:color="auto" w:fill="FFFFFF"/>
        </w:rPr>
        <w:t xml:space="preserve"> focus on being “future-oriented to solve the problems of the future.</w:t>
      </w:r>
      <w:r w:rsidRPr="00DF295F">
        <w:rPr>
          <w:rFonts w:asciiTheme="minorEastAsia" w:hAnsiTheme="minorEastAsia" w:cs="Times New Roman"/>
          <w:color w:val="111111"/>
          <w:kern w:val="0"/>
          <w:shd w:val="clear" w:color="auto" w:fill="FFFFFF"/>
        </w:rPr>
        <w:t xml:space="preserve"> </w:t>
      </w:r>
      <w:r w:rsidRPr="00DF295F">
        <w:rPr>
          <w:rFonts w:asciiTheme="minorEastAsia" w:hAnsiTheme="minorEastAsia" w:cs="Times New Roman" w:hint="eastAsia"/>
          <w:color w:val="111111"/>
          <w:kern w:val="0"/>
          <w:shd w:val="clear" w:color="auto" w:fill="FFFFFF"/>
        </w:rPr>
        <w:t xml:space="preserve">Besides, he expects the Academy to become self-sustaining. </w:t>
      </w:r>
      <w:r w:rsidRPr="00DF295F">
        <w:rPr>
          <w:rFonts w:asciiTheme="minorEastAsia" w:hAnsiTheme="minorEastAsia" w:cs="Times New Roman"/>
          <w:color w:val="111111"/>
          <w:kern w:val="0"/>
          <w:shd w:val="clear" w:color="auto" w:fill="FFFFFF"/>
        </w:rPr>
        <w:t>E</w:t>
      </w:r>
      <w:r w:rsidRPr="00DF295F">
        <w:rPr>
          <w:rFonts w:asciiTheme="minorEastAsia" w:hAnsiTheme="minorEastAsia" w:cs="Times New Roman" w:hint="eastAsia"/>
          <w:color w:val="111111"/>
          <w:kern w:val="0"/>
          <w:shd w:val="clear" w:color="auto" w:fill="FFFFFF"/>
        </w:rPr>
        <w:t xml:space="preserve">ven with 100 billion RMB as the initial capital, it should have the ability to feed itself via technology and innovation. </w:t>
      </w:r>
    </w:p>
    <w:p w14:paraId="58DA9C41" w14:textId="77777777" w:rsidR="00A968A9" w:rsidRDefault="00A968A9" w:rsidP="00A968A9">
      <w:pPr>
        <w:widowControl/>
        <w:rPr>
          <w:rFonts w:asciiTheme="minorEastAsia" w:hAnsiTheme="minorEastAsia" w:cs="Times New Roman"/>
          <w:color w:val="111111"/>
          <w:kern w:val="0"/>
          <w:shd w:val="clear" w:color="auto" w:fill="FFFFFF"/>
        </w:rPr>
      </w:pPr>
    </w:p>
    <w:p w14:paraId="55A93F8E" w14:textId="422E3303" w:rsidR="00A968A9" w:rsidRDefault="00A968A9" w:rsidP="00A968A9">
      <w:pPr>
        <w:widowControl/>
        <w:ind w:firstLineChars="200" w:firstLine="480"/>
        <w:rPr>
          <w:rFonts w:asciiTheme="minorEastAsia" w:hAnsiTheme="minorEastAsia" w:cs="Times New Roman"/>
          <w:color w:val="111111"/>
          <w:kern w:val="0"/>
          <w:shd w:val="clear" w:color="auto" w:fill="FFFFFF"/>
        </w:rPr>
      </w:pPr>
      <w:r>
        <w:rPr>
          <w:rFonts w:asciiTheme="minorEastAsia" w:hAnsiTheme="minorEastAsia" w:cs="Times New Roman"/>
          <w:color w:val="111111"/>
          <w:kern w:val="0"/>
          <w:shd w:val="clear" w:color="auto" w:fill="FFFFFF"/>
        </w:rPr>
        <w:t>“</w:t>
      </w:r>
      <w:r>
        <w:rPr>
          <w:rFonts w:asciiTheme="minorEastAsia" w:hAnsiTheme="minorEastAsia" w:cs="Times New Roman" w:hint="eastAsia"/>
          <w:color w:val="111111"/>
          <w:kern w:val="0"/>
          <w:shd w:val="clear" w:color="auto" w:fill="FFFFFF"/>
        </w:rPr>
        <w:t xml:space="preserve">Alibaba must be a company that can create a new future and become the engine </w:t>
      </w:r>
      <w:r w:rsidR="00621595">
        <w:rPr>
          <w:rFonts w:asciiTheme="minorEastAsia" w:hAnsiTheme="minorEastAsia" w:cs="Times New Roman"/>
          <w:color w:val="111111"/>
          <w:kern w:val="0"/>
          <w:shd w:val="clear" w:color="auto" w:fill="FFFFFF"/>
        </w:rPr>
        <w:t>of</w:t>
      </w:r>
      <w:r>
        <w:rPr>
          <w:rFonts w:asciiTheme="minorEastAsia" w:hAnsiTheme="minorEastAsia" w:cs="Times New Roman" w:hint="eastAsia"/>
          <w:color w:val="111111"/>
          <w:kern w:val="0"/>
          <w:shd w:val="clear" w:color="auto" w:fill="FFFFFF"/>
        </w:rPr>
        <w:t xml:space="preserve"> innovation. I hope DAMO can </w:t>
      </w:r>
      <w:r w:rsidRPr="00D47530">
        <w:rPr>
          <w:rFonts w:asciiTheme="minorEastAsia" w:hAnsiTheme="minorEastAsia" w:cs="Times New Roman"/>
          <w:color w:val="111111"/>
          <w:kern w:val="0"/>
          <w:shd w:val="clear" w:color="auto" w:fill="FFFFFF"/>
        </w:rPr>
        <w:t>make technology more-accessible and inclusive to make people’s lives better.</w:t>
      </w:r>
      <w:r>
        <w:rPr>
          <w:rFonts w:asciiTheme="minorEastAsia" w:hAnsiTheme="minorEastAsia" w:cs="Times New Roman" w:hint="eastAsia"/>
          <w:color w:val="111111"/>
          <w:kern w:val="0"/>
          <w:shd w:val="clear" w:color="auto" w:fill="FFFFFF"/>
        </w:rPr>
        <w:t xml:space="preserve"> </w:t>
      </w:r>
      <w:r>
        <w:rPr>
          <w:rFonts w:asciiTheme="minorEastAsia" w:hAnsiTheme="minorEastAsia" w:cs="Times New Roman"/>
          <w:color w:val="111111"/>
          <w:kern w:val="0"/>
          <w:shd w:val="clear" w:color="auto" w:fill="FFFFFF"/>
        </w:rPr>
        <w:t>A</w:t>
      </w:r>
      <w:r>
        <w:rPr>
          <w:rFonts w:asciiTheme="minorEastAsia" w:hAnsiTheme="minorEastAsia" w:cs="Times New Roman" w:hint="eastAsia"/>
          <w:color w:val="111111"/>
          <w:kern w:val="0"/>
          <w:shd w:val="clear" w:color="auto" w:fill="FFFFFF"/>
        </w:rPr>
        <w:t>nd I hope we will see more and more DAMOs in the world</w:t>
      </w:r>
      <w:r>
        <w:rPr>
          <w:rFonts w:asciiTheme="minorEastAsia" w:hAnsiTheme="minorEastAsia" w:cs="Times New Roman"/>
          <w:color w:val="111111"/>
          <w:kern w:val="0"/>
          <w:shd w:val="clear" w:color="auto" w:fill="FFFFFF"/>
        </w:rPr>
        <w:t xml:space="preserve"> </w:t>
      </w:r>
      <w:r>
        <w:rPr>
          <w:rFonts w:asciiTheme="minorEastAsia" w:hAnsiTheme="minorEastAsia" w:cs="Times New Roman" w:hint="eastAsia"/>
          <w:color w:val="111111"/>
          <w:kern w:val="0"/>
          <w:shd w:val="clear" w:color="auto" w:fill="FFFFFF"/>
        </w:rPr>
        <w:t>one day. Future is in the hand</w:t>
      </w:r>
      <w:r>
        <w:rPr>
          <w:rFonts w:asciiTheme="minorEastAsia" w:hAnsiTheme="minorEastAsia" w:cs="Times New Roman"/>
          <w:color w:val="111111"/>
          <w:kern w:val="0"/>
          <w:shd w:val="clear" w:color="auto" w:fill="FFFFFF"/>
        </w:rPr>
        <w:t>s</w:t>
      </w:r>
      <w:r>
        <w:rPr>
          <w:rFonts w:asciiTheme="minorEastAsia" w:hAnsiTheme="minorEastAsia" w:cs="Times New Roman" w:hint="eastAsia"/>
          <w:color w:val="111111"/>
          <w:kern w:val="0"/>
          <w:shd w:val="clear" w:color="auto" w:fill="FFFFFF"/>
        </w:rPr>
        <w:t xml:space="preserve"> of those who ha</w:t>
      </w:r>
      <w:r>
        <w:rPr>
          <w:rFonts w:asciiTheme="minorEastAsia" w:hAnsiTheme="minorEastAsia" w:cs="Times New Roman"/>
          <w:color w:val="111111"/>
          <w:kern w:val="0"/>
          <w:shd w:val="clear" w:color="auto" w:fill="FFFFFF"/>
        </w:rPr>
        <w:t>ve</w:t>
      </w:r>
      <w:r>
        <w:rPr>
          <w:rFonts w:asciiTheme="minorEastAsia" w:hAnsiTheme="minorEastAsia" w:cs="Times New Roman" w:hint="eastAsia"/>
          <w:color w:val="111111"/>
          <w:kern w:val="0"/>
          <w:shd w:val="clear" w:color="auto" w:fill="FFFFFF"/>
        </w:rPr>
        <w:t xml:space="preserve"> wills and </w:t>
      </w:r>
      <w:r>
        <w:rPr>
          <w:rFonts w:asciiTheme="minorEastAsia" w:hAnsiTheme="minorEastAsia" w:cs="Times New Roman"/>
          <w:color w:val="111111"/>
          <w:kern w:val="0"/>
          <w:shd w:val="clear" w:color="auto" w:fill="FFFFFF"/>
        </w:rPr>
        <w:t>are</w:t>
      </w:r>
      <w:r>
        <w:rPr>
          <w:rFonts w:asciiTheme="minorEastAsia" w:hAnsiTheme="minorEastAsia" w:cs="Times New Roman" w:hint="eastAsia"/>
          <w:color w:val="111111"/>
          <w:kern w:val="0"/>
          <w:shd w:val="clear" w:color="auto" w:fill="FFFFFF"/>
        </w:rPr>
        <w:t xml:space="preserve"> not afraid of making mistakes.</w:t>
      </w:r>
      <w:r>
        <w:rPr>
          <w:rFonts w:asciiTheme="minorEastAsia" w:hAnsiTheme="minorEastAsia" w:cs="Times New Roman"/>
          <w:color w:val="111111"/>
          <w:kern w:val="0"/>
          <w:shd w:val="clear" w:color="auto" w:fill="FFFFFF"/>
        </w:rPr>
        <w:t>”</w:t>
      </w:r>
      <w:r>
        <w:rPr>
          <w:rFonts w:asciiTheme="minorEastAsia" w:hAnsiTheme="minorEastAsia" w:cs="Times New Roman" w:hint="eastAsia"/>
          <w:color w:val="111111"/>
          <w:kern w:val="0"/>
          <w:shd w:val="clear" w:color="auto" w:fill="FFFFFF"/>
        </w:rPr>
        <w:t>, Ma said.</w:t>
      </w:r>
    </w:p>
    <w:p w14:paraId="58F81189" w14:textId="77777777" w:rsidR="00A968A9" w:rsidRDefault="00A968A9" w:rsidP="00A968A9">
      <w:pPr>
        <w:widowControl/>
        <w:ind w:firstLineChars="200" w:firstLine="480"/>
        <w:rPr>
          <w:rFonts w:asciiTheme="minorEastAsia" w:hAnsiTheme="minorEastAsia" w:cs="Times New Roman"/>
          <w:color w:val="111111"/>
          <w:kern w:val="0"/>
          <w:shd w:val="clear" w:color="auto" w:fill="FFFFFF"/>
        </w:rPr>
      </w:pPr>
    </w:p>
    <w:p w14:paraId="3FC5A4A3" w14:textId="2C88FD19" w:rsidR="00A968A9" w:rsidRDefault="00A968A9" w:rsidP="00A968A9">
      <w:pPr>
        <w:widowControl/>
        <w:ind w:firstLineChars="200" w:firstLine="480"/>
        <w:rPr>
          <w:rFonts w:asciiTheme="minorEastAsia" w:hAnsiTheme="minorEastAsia" w:cs="Times New Roman"/>
          <w:color w:val="111111"/>
          <w:kern w:val="0"/>
          <w:shd w:val="clear" w:color="auto" w:fill="FFFFFF"/>
        </w:rPr>
      </w:pPr>
      <w:r>
        <w:rPr>
          <w:rFonts w:asciiTheme="minorEastAsia" w:hAnsiTheme="minorEastAsia" w:cs="Times New Roman" w:hint="eastAsia"/>
          <w:color w:val="111111"/>
          <w:kern w:val="0"/>
          <w:shd w:val="clear" w:color="auto" w:fill="FFFFFF"/>
        </w:rPr>
        <w:t>An advisory committee was also built for DAMO</w:t>
      </w:r>
      <w:r>
        <w:rPr>
          <w:rFonts w:asciiTheme="minorEastAsia" w:hAnsiTheme="minorEastAsia" w:cs="Times New Roman"/>
          <w:color w:val="111111"/>
          <w:kern w:val="0"/>
          <w:shd w:val="clear" w:color="auto" w:fill="FFFFFF"/>
        </w:rPr>
        <w:t xml:space="preserve">, </w:t>
      </w:r>
      <w:r>
        <w:rPr>
          <w:rFonts w:asciiTheme="minorEastAsia" w:hAnsiTheme="minorEastAsia" w:cs="Times New Roman" w:hint="eastAsia"/>
          <w:color w:val="111111"/>
          <w:kern w:val="0"/>
          <w:shd w:val="clear" w:color="auto" w:fill="FFFFFF"/>
        </w:rPr>
        <w:t xml:space="preserve">where noted experts and scientists were invited to give consultation to its research and directions as well as </w:t>
      </w:r>
      <w:r>
        <w:rPr>
          <w:rFonts w:asciiTheme="minorEastAsia" w:hAnsiTheme="minorEastAsia" w:cs="Times New Roman"/>
          <w:color w:val="111111"/>
          <w:kern w:val="0"/>
          <w:shd w:val="clear" w:color="auto" w:fill="FFFFFF"/>
        </w:rPr>
        <w:t xml:space="preserve">future </w:t>
      </w:r>
      <w:r>
        <w:rPr>
          <w:rFonts w:asciiTheme="minorEastAsia" w:hAnsiTheme="minorEastAsia" w:cs="Times New Roman" w:hint="eastAsia"/>
          <w:color w:val="111111"/>
          <w:kern w:val="0"/>
          <w:shd w:val="clear" w:color="auto" w:fill="FFFFFF"/>
        </w:rPr>
        <w:t>objectives</w:t>
      </w:r>
      <w:r>
        <w:rPr>
          <w:rFonts w:asciiTheme="minorEastAsia" w:hAnsiTheme="minorEastAsia" w:cs="Times New Roman"/>
          <w:color w:val="111111"/>
          <w:kern w:val="0"/>
          <w:shd w:val="clear" w:color="auto" w:fill="FFFFFF"/>
        </w:rPr>
        <w:t>.</w:t>
      </w:r>
    </w:p>
    <w:p w14:paraId="1C49E253" w14:textId="77777777" w:rsidR="00A968A9" w:rsidRDefault="00A968A9" w:rsidP="00A968A9">
      <w:pPr>
        <w:widowControl/>
        <w:ind w:firstLineChars="200" w:firstLine="480"/>
        <w:rPr>
          <w:rFonts w:asciiTheme="minorEastAsia" w:hAnsiTheme="minorEastAsia" w:cs="Times New Roman"/>
          <w:color w:val="111111"/>
          <w:kern w:val="0"/>
          <w:shd w:val="clear" w:color="auto" w:fill="FFFFFF"/>
        </w:rPr>
      </w:pPr>
    </w:p>
    <w:p w14:paraId="597C4D36" w14:textId="77777777" w:rsidR="00A968A9" w:rsidRPr="00B11BE6" w:rsidRDefault="00A968A9" w:rsidP="00A968A9">
      <w:pPr>
        <w:widowControl/>
        <w:ind w:firstLineChars="200" w:firstLine="480"/>
        <w:rPr>
          <w:rFonts w:asciiTheme="minorEastAsia" w:hAnsiTheme="minorEastAsia" w:cs="Times New Roman"/>
          <w:color w:val="111111"/>
          <w:kern w:val="0"/>
          <w:shd w:val="clear" w:color="auto" w:fill="FFFFFF"/>
        </w:rPr>
      </w:pPr>
      <w:r w:rsidRPr="0004744C">
        <w:rPr>
          <w:rFonts w:asciiTheme="minorEastAsia" w:hAnsiTheme="minorEastAsia" w:hint="eastAsia"/>
          <w:szCs w:val="28"/>
        </w:rPr>
        <w:t>Tags：</w:t>
      </w:r>
      <w:r w:rsidRPr="00C2458A">
        <w:rPr>
          <w:rFonts w:hint="eastAsia"/>
          <w:shd w:val="pct15" w:color="auto" w:fill="FFFFFF"/>
        </w:rPr>
        <w:t>DAMO Academy</w:t>
      </w:r>
      <w:r w:rsidRPr="007E0400">
        <w:rPr>
          <w:rFonts w:hint="eastAsia"/>
        </w:rPr>
        <w:t>；</w:t>
      </w:r>
      <w:r>
        <w:rPr>
          <w:rFonts w:asciiTheme="minorEastAsia" w:hAnsiTheme="minorEastAsia" w:hint="eastAsia"/>
          <w:color w:val="000000" w:themeColor="text1"/>
          <w:shd w:val="pct15" w:color="auto" w:fill="FFFFFF"/>
        </w:rPr>
        <w:t>Alibaba</w:t>
      </w:r>
      <w:r>
        <w:rPr>
          <w:rFonts w:asciiTheme="minorEastAsia" w:hAnsiTheme="minorEastAsia" w:hint="eastAsia"/>
          <w:color w:val="000000" w:themeColor="text1"/>
        </w:rPr>
        <w:t>；</w:t>
      </w:r>
      <w:r>
        <w:rPr>
          <w:rFonts w:asciiTheme="minorEastAsia" w:hAnsiTheme="minorEastAsia" w:hint="eastAsia"/>
          <w:color w:val="000000" w:themeColor="text1"/>
          <w:shd w:val="pct15" w:color="auto" w:fill="FFFFFF"/>
        </w:rPr>
        <w:t>Jack Ma</w:t>
      </w:r>
    </w:p>
    <w:p w14:paraId="10AB0043" w14:textId="77777777" w:rsidR="00A968A9" w:rsidRPr="0004744C" w:rsidRDefault="00A968A9" w:rsidP="00A968A9">
      <w:pPr>
        <w:ind w:firstLineChars="200" w:firstLine="480"/>
        <w:rPr>
          <w:rFonts w:asciiTheme="minorEastAsia" w:hAnsiTheme="minorEastAsia"/>
          <w:szCs w:val="28"/>
        </w:rPr>
      </w:pPr>
      <w:r w:rsidRPr="0004744C">
        <w:rPr>
          <w:rFonts w:asciiTheme="minorEastAsia" w:hAnsiTheme="minorEastAsia" w:hint="eastAsia"/>
          <w:szCs w:val="28"/>
        </w:rPr>
        <w:t>Total views：***</w:t>
      </w:r>
    </w:p>
    <w:p w14:paraId="0B35D68C" w14:textId="77777777" w:rsidR="00A968A9" w:rsidRPr="0004744C" w:rsidRDefault="00A968A9" w:rsidP="00A968A9">
      <w:pPr>
        <w:rPr>
          <w:rFonts w:asciiTheme="minorEastAsia" w:hAnsiTheme="minorEastAsia"/>
          <w:szCs w:val="28"/>
        </w:rPr>
      </w:pPr>
    </w:p>
    <w:p w14:paraId="2B7461EC" w14:textId="77777777" w:rsidR="00A968A9" w:rsidRPr="00822C1C" w:rsidRDefault="00A968A9" w:rsidP="00A968A9">
      <w:pPr>
        <w:rPr>
          <w:rFonts w:asciiTheme="minorEastAsia" w:hAnsiTheme="minorEastAsia"/>
          <w:i/>
          <w:szCs w:val="28"/>
        </w:rPr>
      </w:pPr>
      <w:r w:rsidRPr="00822C1C">
        <w:rPr>
          <w:rFonts w:asciiTheme="minorEastAsia" w:hAnsiTheme="minorEastAsia"/>
          <w:i/>
          <w:szCs w:val="28"/>
        </w:rPr>
        <w:t xml:space="preserve">【Declaration: Please indicate the source if repost the article in UNITIMES. Opinions expressed by Contributors </w:t>
      </w:r>
      <w:r w:rsidRPr="00822C1C">
        <w:rPr>
          <w:rFonts w:asciiTheme="minorEastAsia" w:hAnsiTheme="minorEastAsia" w:hint="eastAsia"/>
          <w:i/>
          <w:szCs w:val="28"/>
        </w:rPr>
        <w:t>belong to themselves.</w:t>
      </w:r>
      <w:r w:rsidRPr="00822C1C">
        <w:rPr>
          <w:rFonts w:asciiTheme="minorEastAsia" w:hAnsiTheme="minorEastAsia"/>
          <w:i/>
          <w:szCs w:val="28"/>
        </w:rPr>
        <w:t>】</w:t>
      </w:r>
    </w:p>
    <w:p w14:paraId="2ADD62E4" w14:textId="77777777" w:rsidR="00A968A9" w:rsidRPr="00DB3570" w:rsidRDefault="00A968A9" w:rsidP="00A968A9">
      <w:pPr>
        <w:widowControl/>
        <w:ind w:firstLineChars="200" w:firstLine="480"/>
        <w:rPr>
          <w:rFonts w:asciiTheme="minorEastAsia" w:hAnsiTheme="minorEastAsia" w:cs="Times New Roman"/>
          <w:color w:val="111111"/>
          <w:kern w:val="0"/>
          <w:shd w:val="clear" w:color="auto" w:fill="FFFFFF"/>
        </w:rPr>
      </w:pPr>
    </w:p>
    <w:p w14:paraId="0A279B99" w14:textId="77777777" w:rsidR="00A968A9" w:rsidRDefault="00A968A9" w:rsidP="00A968A9"/>
    <w:p w14:paraId="1AE70579" w14:textId="77777777" w:rsidR="00AD5E73" w:rsidRPr="00AD5E73" w:rsidRDefault="00AD5E73" w:rsidP="00304DBB">
      <w:pPr>
        <w:rPr>
          <w:rFonts w:ascii="Helvetica" w:eastAsia="Songti SC" w:hAnsi="Helvetica" w:cs="Helvetica"/>
        </w:rPr>
      </w:pPr>
    </w:p>
    <w:sectPr w:rsidR="00AD5E73" w:rsidRPr="00AD5E73" w:rsidSect="00D11CC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8"/>
    <w:family w:val="auto"/>
    <w:pitch w:val="variable"/>
    <w:sig w:usb0="A10102FF" w:usb1="38CF7CFA" w:usb2="00010016" w:usb3="00000000" w:csb0="001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ongti SC">
    <w:panose1 w:val="02010600040101010101"/>
    <w:charset w:val="88"/>
    <w:family w:val="auto"/>
    <w:pitch w:val="variable"/>
    <w:sig w:usb0="00000287" w:usb1="080F0000" w:usb2="00000010" w:usb3="00000000" w:csb0="0014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10102FF" w:usb1="38CF7CFA" w:usb2="00010016" w:usb3="00000000" w:csb0="0014000F" w:csb1="00000000"/>
  </w:font>
</w:fonts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Yang, Shuyue">
    <w15:presenceInfo w15:providerId="None" w15:userId="Yang, Shuyu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doNotDisplayPageBoundaries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87F"/>
    <w:rsid w:val="00064DAC"/>
    <w:rsid w:val="00084277"/>
    <w:rsid w:val="000F1E80"/>
    <w:rsid w:val="001070A7"/>
    <w:rsid w:val="00135409"/>
    <w:rsid w:val="00150D7F"/>
    <w:rsid w:val="0016472C"/>
    <w:rsid w:val="001A5E40"/>
    <w:rsid w:val="001E377C"/>
    <w:rsid w:val="00271D90"/>
    <w:rsid w:val="00304DBB"/>
    <w:rsid w:val="00317CBB"/>
    <w:rsid w:val="004E7965"/>
    <w:rsid w:val="004F1366"/>
    <w:rsid w:val="00503044"/>
    <w:rsid w:val="005F2BE7"/>
    <w:rsid w:val="0062098C"/>
    <w:rsid w:val="00621595"/>
    <w:rsid w:val="006623E9"/>
    <w:rsid w:val="006F3CD6"/>
    <w:rsid w:val="00717B28"/>
    <w:rsid w:val="00877E4F"/>
    <w:rsid w:val="00966212"/>
    <w:rsid w:val="00A968A9"/>
    <w:rsid w:val="00AC087F"/>
    <w:rsid w:val="00AD3C4E"/>
    <w:rsid w:val="00AD5E73"/>
    <w:rsid w:val="00B9337B"/>
    <w:rsid w:val="00BA3086"/>
    <w:rsid w:val="00C31FDD"/>
    <w:rsid w:val="00CE68AF"/>
    <w:rsid w:val="00CF508A"/>
    <w:rsid w:val="00D11CC6"/>
    <w:rsid w:val="00D25329"/>
    <w:rsid w:val="00D64427"/>
    <w:rsid w:val="00DB3570"/>
    <w:rsid w:val="00DB7877"/>
    <w:rsid w:val="00DD74D0"/>
    <w:rsid w:val="00E404E2"/>
    <w:rsid w:val="00E53279"/>
    <w:rsid w:val="00ED0224"/>
    <w:rsid w:val="00EE45F6"/>
    <w:rsid w:val="00F66741"/>
    <w:rsid w:val="00F66C9A"/>
    <w:rsid w:val="00FF5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8773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C087F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AC087F"/>
    <w:rPr>
      <w:rFonts w:ascii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9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8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9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3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2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microsoft.com/office/2011/relationships/people" Target="peop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C714C55-5284-3C4D-A395-51DA049F19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603</Words>
  <Characters>3440</Characters>
  <Application>Microsoft Macintosh Word</Application>
  <DocSecurity>0</DocSecurity>
  <Lines>28</Lines>
  <Paragraphs>8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阿里巴巴成立达摩院，将投千亿启动资金</vt:lpstr>
      <vt:lpstr>作者：徐雪    2017.10.11</vt:lpstr>
      <vt:lpstr>Alibaba Establishes Global Research Academy</vt:lpstr>
      <vt:lpstr>Author：Xue Xu    Oct. 11, 2017</vt:lpstr>
    </vt:vector>
  </TitlesOfParts>
  <LinksUpToDate>false</LinksUpToDate>
  <CharactersWithSpaces>4035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11</cp:revision>
  <dcterms:created xsi:type="dcterms:W3CDTF">2017-10-16T06:06:00Z</dcterms:created>
  <dcterms:modified xsi:type="dcterms:W3CDTF">2017-10-26T06:14:00Z</dcterms:modified>
</cp:coreProperties>
</file>